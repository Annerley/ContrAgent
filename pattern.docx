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5F3ED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0ABC755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590AC1A6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0CB3D8DF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6A93A09A" w14:textId="77777777" w:rsidR="007A0FEC" w:rsidRDefault="002A1F52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0F51A22" wp14:editId="45F85940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519A0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34D542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AE61F6A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49500890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1E655B19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7C404946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31649F4E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06BD6B51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49480FB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vAlign w:val="center"/>
          </w:tcPr>
          <w:p w14:paraId="6C90DC0A" w14:textId="77777777" w:rsidR="005F249E" w:rsidRPr="00514E18" w:rsidRDefault="003E04B6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3-16T16:06:00Z">
              <w:r>
                <w:rPr>
                  <w:color w:val="000000"/>
                  <w:lang w:val="en-US"/>
                </w:rPr>
                <w:t>{</w:t>
              </w:r>
            </w:ins>
            <w:ins w:id="2" w:author="Дарья Лапутина" w:date="2021-03-16T16:07:00Z">
              <w:r>
                <w:rPr>
                  <w:color w:val="000000"/>
                  <w:lang w:val="en-US"/>
                </w:rPr>
                <w:t>conclusion_number}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0C565AAE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vAlign w:val="center"/>
          </w:tcPr>
          <w:p w14:paraId="67E1802D" w14:textId="77777777" w:rsidR="005F249E" w:rsidRPr="00514E18" w:rsidRDefault="003E04B6">
            <w:pPr>
              <w:rPr>
                <w:highlight w:val="yellow"/>
                <w:lang w:val="en-US"/>
                <w:rPrChange w:id="3" w:author="Дарья Лапутина" w:date="2021-03-07T19:02:00Z">
                  <w:rPr>
                    <w:rFonts w:ascii="Times New Roman" w:hAnsi="Times New Roman"/>
                    <w:sz w:val="18"/>
                    <w:highlight w:val="yellow"/>
                    <w:lang w:val="en-US"/>
                  </w:rPr>
                </w:rPrChange>
              </w:rPr>
            </w:pPr>
            <w:ins w:id="4" w:author="Дарья Лапутина" w:date="2021-03-16T16:07:00Z">
              <w:r w:rsidRPr="003E04B6">
                <w:rPr>
                  <w:lang w:val="en-US"/>
                  <w:rPrChange w:id="5" w:author="Дарья Лапутина" w:date="2021-03-16T16:07:00Z">
                    <w:rPr>
                      <w:lang w:val="en-US"/>
                    </w:rPr>
                  </w:rPrChange>
                </w:rPr>
                <w:t>{</w:t>
              </w:r>
              <w:r w:rsidRPr="003E04B6">
                <w:rPr>
                  <w:lang w:val="en-US"/>
                  <w:rPrChange w:id="6" w:author="Дарья Лапутина" w:date="2021-03-16T16:07:00Z">
                    <w:rPr>
                      <w:highlight w:val="yellow"/>
                      <w:lang w:val="en-US"/>
                    </w:rPr>
                  </w:rPrChange>
                </w:rPr>
                <w:t>evaluation_date</w:t>
              </w:r>
              <w:r w:rsidRPr="003E04B6">
                <w:rPr>
                  <w:lang w:val="en-US"/>
                  <w:rPrChange w:id="7" w:author="Дарья Лапутина" w:date="2021-03-16T16:07:00Z">
                    <w:rPr>
                      <w:lang w:val="en-US"/>
                    </w:rPr>
                  </w:rPrChange>
                </w:rPr>
                <w:t>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50FF3CAD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vAlign w:val="center"/>
          </w:tcPr>
          <w:p w14:paraId="6AC79C20" w14:textId="77777777" w:rsidR="005F249E" w:rsidRPr="00514E18" w:rsidRDefault="003E04B6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8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9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{sad}</w:t>
              </w:r>
            </w:ins>
          </w:p>
        </w:tc>
      </w:tr>
      <w:tr w:rsidR="00807447" w:rsidRPr="001C7553" w14:paraId="4A25EEE5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2BCAC749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vAlign w:val="center"/>
          </w:tcPr>
          <w:p w14:paraId="1D4C1297" w14:textId="77777777" w:rsidR="00807447" w:rsidRPr="00514E18" w:rsidRDefault="003E04B6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0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1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{initiator}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0A71E0E2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vAlign w:val="center"/>
          </w:tcPr>
          <w:p w14:paraId="4DCCF027" w14:textId="77777777" w:rsidR="00807447" w:rsidRPr="00514E18" w:rsidRDefault="003E04B6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12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3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{object}</w:t>
              </w:r>
            </w:ins>
          </w:p>
        </w:tc>
      </w:tr>
      <w:tr w:rsidR="00C32A91" w:rsidRPr="001C7553" w14:paraId="18789CD7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2C4AA228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vAlign w:val="center"/>
          </w:tcPr>
          <w:p w14:paraId="463B9FA3" w14:textId="77777777" w:rsidR="00C32A91" w:rsidRPr="00514E18" w:rsidRDefault="00514E18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4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5" w:author="Дарья Лапутина" w:date="2021-03-07T19:03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{name}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8681883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vAlign w:val="center"/>
          </w:tcPr>
          <w:p w14:paraId="4C8153CC" w14:textId="77777777" w:rsidR="00C32A91" w:rsidRPr="00514E18" w:rsidRDefault="003E04B6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6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7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{inn}</w:t>
              </w:r>
            </w:ins>
          </w:p>
        </w:tc>
      </w:tr>
      <w:tr w:rsidR="009619BE" w:rsidRPr="001C7553" w14:paraId="38F84D1D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6625B4E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vAlign w:val="center"/>
          </w:tcPr>
          <w:p w14:paraId="4F98EE3C" w14:textId="77777777" w:rsidR="009619BE" w:rsidRPr="00514E18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8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</w:p>
        </w:tc>
      </w:tr>
      <w:tr w:rsidR="005E19DC" w:rsidRPr="001C7553" w14:paraId="29C26244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28B318C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vAlign w:val="center"/>
          </w:tcPr>
          <w:p w14:paraId="79CAF39E" w14:textId="77777777" w:rsidR="005E19DC" w:rsidRPr="00514E18" w:rsidRDefault="003E04B6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20" w:author="Дарья Лапутина" w:date="2021-03-16T16:07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{reason}</w:t>
              </w:r>
            </w:ins>
          </w:p>
        </w:tc>
        <w:tc>
          <w:tcPr>
            <w:tcW w:w="6379" w:type="dxa"/>
            <w:gridSpan w:val="4"/>
            <w:vAlign w:val="center"/>
          </w:tcPr>
          <w:p w14:paraId="79F0E65C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1CBA885E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21409482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vAlign w:val="center"/>
          </w:tcPr>
          <w:p w14:paraId="458E15D8" w14:textId="77777777" w:rsidR="009619BE" w:rsidRPr="00514E18" w:rsidRDefault="003E04B6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1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2" w:author="Дарья Лапутина" w:date="2021-03-16T16:07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{sub</w:t>
              </w:r>
            </w:ins>
            <w:ins w:id="23" w:author="Дарья Лапутина" w:date="2021-03-16T16:08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ject</w:t>
              </w:r>
            </w:ins>
            <w:ins w:id="24" w:author="Дарья Лапутина" w:date="2021-03-16T16:07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}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6E8D868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vAlign w:val="center"/>
          </w:tcPr>
          <w:p w14:paraId="5DC2FEEC" w14:textId="77777777" w:rsidR="009619BE" w:rsidRPr="00514E18" w:rsidRDefault="003E04B6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5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6" w:author="Дарья Лапутина" w:date="2021-03-16T16:08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{price}</w:t>
              </w:r>
            </w:ins>
          </w:p>
        </w:tc>
      </w:tr>
      <w:tr w:rsidR="00304B82" w:rsidRPr="001C7553" w14:paraId="2A3F3C8D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3B0E2F74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1B741DD9" w14:textId="77777777" w:rsidTr="00547EA4">
        <w:trPr>
          <w:trHeight w:val="1824"/>
        </w:trPr>
        <w:tc>
          <w:tcPr>
            <w:tcW w:w="10490" w:type="dxa"/>
            <w:gridSpan w:val="7"/>
            <w:vAlign w:val="center"/>
          </w:tcPr>
          <w:p w14:paraId="5702A4AB" w14:textId="77777777" w:rsidR="009871CE" w:rsidRPr="003E04B6" w:rsidRDefault="003E04B6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7" w:author="Дарья Лапутина" w:date="2021-03-16T16:08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28" w:author="Дарья Лапутина" w:date="2021-03-16T16:08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{scoring}</w:t>
              </w:r>
            </w:ins>
          </w:p>
        </w:tc>
      </w:tr>
      <w:tr w:rsidR="009619BE" w:rsidRPr="001C7553" w14:paraId="1D1BD1D8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50A9CC9F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02A408C4" w14:textId="77777777" w:rsidTr="009619BE">
        <w:trPr>
          <w:trHeight w:val="227"/>
        </w:trPr>
        <w:tc>
          <w:tcPr>
            <w:tcW w:w="10490" w:type="dxa"/>
            <w:gridSpan w:val="7"/>
            <w:vAlign w:val="center"/>
          </w:tcPr>
          <w:p w14:paraId="4F4E1C64" w14:textId="77777777" w:rsidR="009619BE" w:rsidRPr="00C924FB" w:rsidRDefault="00C924FB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29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30" w:author="Дарья Лапутина" w:date="2021-03-10T21:07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{extra}</w:t>
              </w:r>
            </w:ins>
          </w:p>
        </w:tc>
      </w:tr>
      <w:tr w:rsidR="00304B82" w:rsidRPr="001C7553" w14:paraId="5B7D6604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69F0F1E9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72B5E192" w14:textId="77777777" w:rsidTr="00924609">
        <w:trPr>
          <w:trHeight w:val="459"/>
        </w:trPr>
        <w:tc>
          <w:tcPr>
            <w:tcW w:w="10490" w:type="dxa"/>
            <w:gridSpan w:val="7"/>
            <w:vAlign w:val="center"/>
          </w:tcPr>
          <w:p w14:paraId="74BF8749" w14:textId="77777777" w:rsidR="00662989" w:rsidRPr="008C6AE4" w:rsidRDefault="003E04B6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ins w:id="31" w:author="Дарья Лапутина" w:date="2021-03-16T16:08:00Z">
              <w:r>
                <w:rPr>
                  <w:rFonts w:ascii="Times New Roman" w:hAnsi="Times New Roman"/>
                  <w:b/>
                  <w:szCs w:val="18"/>
                  <w:lang w:val="en-US"/>
                </w:rPr>
                <w:t>{result}</w:t>
              </w:r>
            </w:ins>
            <w:del w:id="32" w:author="Дарья Лапутина" w:date="2021-03-16T16:08:00Z">
              <w:r w:rsidR="002D7CF2" w:rsidDel="003E04B6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3E04B6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3E04B6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3E04B6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3E04B6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3E04B6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469B872A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579D2A1A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43650B1A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67AE41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2294A3DF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3B5F5497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533CEFA2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63C1FE54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2446CC9C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B244C52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4A90C2DA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2E8FEF9A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62E7A89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6C3B3A76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373EB502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B2D62E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16CF955B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34A1743D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3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4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35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70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6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  <w:rPr>
        <w:rFonts w:cs="Times New Roman"/>
      </w:r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9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5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  <w:rPr>
        <w:rFonts w:cs="Times New Roman"/>
      </w:r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  <w:rPr>
        <w:rFonts w:cs="Times New Roman"/>
      </w:r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5C8B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1F52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D3C03"/>
    <w:rsid w:val="003D3EC5"/>
    <w:rsid w:val="003D592E"/>
    <w:rsid w:val="003E04B6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5257"/>
    <w:rsid w:val="006D6AA5"/>
    <w:rsid w:val="006E0B73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26EF0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0598E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742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3A004E"/>
  <w14:defaultImageDpi w14:val="0"/>
  <w15:docId w15:val="{B853302B-95E9-4069-A5EC-A4FEC885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F5F"/>
    <w:rPr>
      <w:rFonts w:cs="Times New Roman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66F5F"/>
    <w:rPr>
      <w:rFonts w:cs="Times New Roman"/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rFonts w:cs="Times New Roman"/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lang w:val="x-none" w:eastAsia="en-US"/>
    </w:rPr>
  </w:style>
  <w:style w:type="character" w:customStyle="1" w:styleId="rescapt2">
    <w:name w:val="res_capt2"/>
    <w:rsid w:val="00FF4577"/>
    <w:rPr>
      <w:b/>
      <w:vanish/>
    </w:rPr>
  </w:style>
  <w:style w:type="paragraph" w:styleId="2">
    <w:name w:val="Body Text 2"/>
    <w:basedOn w:val="a"/>
    <w:link w:val="20"/>
    <w:uiPriority w:val="99"/>
    <w:rsid w:val="0052024B"/>
    <w:pPr>
      <w:spacing w:after="120" w:line="480" w:lineRule="auto"/>
    </w:pPr>
    <w:rPr>
      <w:rFonts w:ascii="Garamond" w:hAnsi="Garamond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locked/>
    <w:rsid w:val="0052024B"/>
    <w:rPr>
      <w:rFonts w:ascii="Garamond" w:hAnsi="Garamond" w:cs="Times New Roman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F77EDE"/>
    <w:rPr>
      <w:rFonts w:ascii="Tahoma" w:hAnsi="Tahoma" w:cs="Times New Roman"/>
      <w:sz w:val="16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>АО "ГЛОБЭКСБАНК"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dc:description/>
  <cp:lastModifiedBy>Дарья Лапутина</cp:lastModifiedBy>
  <cp:revision>2</cp:revision>
  <cp:lastPrinted>2019-09-03T07:21:00Z</cp:lastPrinted>
  <dcterms:created xsi:type="dcterms:W3CDTF">2021-03-16T13:15:00Z</dcterms:created>
  <dcterms:modified xsi:type="dcterms:W3CDTF">2021-03-16T13:15:00Z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