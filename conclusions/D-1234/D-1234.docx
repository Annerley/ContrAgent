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64387F76" w:rsidR="005F249E" w:rsidRPr="00514E18" w:rsidRDefault="005E7C7F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7T16:42:00Z">
              <w:r>
                <w:rPr>
                  <w:color w:val="000000"/>
                  <w:lang w:val="en-US"/>
                </w:rPr>
                <w:t>D-1234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CF2CDDC" w:rsidR="005F249E" w:rsidRPr="00514E18" w:rsidRDefault="005E7C7F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7T16:42:00Z">
              <w:r>
                <w:rPr>
                  <w:lang w:val="en-US"/>
                </w:rPr>
                <w:t>2021-02-26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30238041" w:rsidR="005F249E" w:rsidRPr="00514E18" w:rsidRDefault="005E7C7F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7T16:4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sad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28B88073" w:rsidR="00807447" w:rsidRPr="00514E18" w:rsidRDefault="005E7C7F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7T16:4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3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497C4418" w:rsidR="00807447" w:rsidRPr="00514E18" w:rsidRDefault="005E7C7F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7T16:4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asdadasd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69D05639" w:rsidR="00C32A91" w:rsidRPr="00514E18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0F373D54" w:rsidR="00C32A91" w:rsidRPr="00514E18" w:rsidRDefault="005E7C7F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4-07T16:4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1234565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7EAECE88" w:rsidR="009619BE" w:rsidRPr="00514E18" w:rsidRDefault="005E7C7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5" w:author="Дарья Лапутина" w:date="2021-04-07T16:4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 имеет опыт договорных отношений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46A099AD" w:rsidR="005E19DC" w:rsidRPr="00514E18" w:rsidRDefault="005E7C7F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7" w:author="Дарья Лапутина" w:date="2021-04-07T16:42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Проверка на благонадежность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68A7FE56" w:rsidR="009619BE" w:rsidRPr="00514E18" w:rsidRDefault="005E7C7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8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9" w:author="Дарья Лапутина" w:date="2021-04-07T16:4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 xml:space="preserve">xtr
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7CE38BC4" w:rsidR="009619BE" w:rsidRPr="00514E18" w:rsidRDefault="005E7C7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0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1" w:author="Дарья Лапутина" w:date="2021-04-07T16:4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123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353ABBFB" w14:textId="77777777" w:rsidR="005E7C7F" w:rsidRDefault="003D7752" w:rsidP="00547EA4">
            <w:pPr>
              <w:pStyle w:val="a8"/>
              <w:jc w:val="both"/>
              <w:rPr>
                <w:ins w:id="22" w:author="Дарья Лапутина" w:date="2021-04-07T16:42:00Z"/>
                <w:rFonts w:ascii="Times New Roman" w:hAnsi="Times New Roman"/>
                <w:sz w:val="20"/>
                <w:szCs w:val="20"/>
                <w:lang w:val="en-US"/>
              </w:rPr>
            </w:pPr>
            <w:ins w:id="23" w:author="Дарья Лапутина [2]" w:date="2021-03-12T15:19:00Z">
              <w:del w:id="24" w:author="Дарья Лапутина" w:date="2021-04-07T16:42:00Z">
                <w:r w:rsidDel="005E7C7F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5" w:author="Дарья Лапутина [2]" w:date="2021-03-18T12:51:00Z">
              <w:del w:id="26" w:author="Дарья Лапутина" w:date="2021-04-07T16:42:00Z">
                <w:r w:rsidR="004F6E59" w:rsidDel="005E7C7F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7" w:author="Дарья Лапутина [2]" w:date="2021-03-12T15:19:00Z">
              <w:del w:id="28" w:author="Дарья Лапутина" w:date="2021-04-07T16:42:00Z">
                <w:r w:rsidDel="005E7C7F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  <w:ins w:id="29" w:author="Дарья Лапутина" w:date="2021-04-07T16:42:00Z">
              <w:r w:rsidR="005E7C7F"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17. xtr
xtr
xtr
</w:t>
              </w:r>
            </w:ins>
          </w:p>
          <w:p w14:paraId="4275FBD9" w14:textId="294A644D" w:rsidR="005E7C7F" w:rsidRDefault="005E7C7F" w:rsidP="00547EA4">
            <w:pPr>
              <w:pStyle w:val="a8"/>
              <w:jc w:val="both"/>
              <w:rPr>
                <w:ins w:id="30" w:author="Дарья Лапутина" w:date="2021-04-07T16:42:00Z"/>
                <w:rFonts w:ascii="Times New Roman" w:hAnsi="Times New Roman"/>
                <w:sz w:val="20"/>
                <w:szCs w:val="20"/>
                <w:lang w:val="en-US"/>
              </w:rPr>
            </w:pPr>
            <w:ins w:id="31" w:author="Дарья Лапутина" w:date="2021-04-07T16:42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18. xtr
xtr
xtr
xtr
</w:t>
              </w:r>
            </w:ins>
          </w:p>
          <w:p w14:paraId="4275FBD9" w14:textId="294A644D" w:rsidR="009871CE" w:rsidRPr="003D7752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2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4075EA2B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3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1059E55E" w:rsidR="00662989" w:rsidRPr="008C6AE4" w:rsidRDefault="005E7C7F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ins w:id="34" w:author="Дарья Лапутина" w:date="2021-04-07T16:42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Возможно c ограничением</w:t>
              </w:r>
            </w:ins>
            <w:del w:id="35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8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E7C7F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964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2021-04-07T13:42:00Z</dcterms:created>
  <dcterms:modified xsi:type="dcterms:W3CDTF">2021-04-07T13:42:00Z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