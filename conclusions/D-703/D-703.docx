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EA5D8" w14:textId="77777777" w:rsidR="004145FD" w:rsidRPr="00716864" w:rsidRDefault="004145FD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716864">
        <w:rPr>
          <w:rFonts w:ascii="Times New Roman" w:hAnsi="Times New Roman"/>
          <w:sz w:val="20"/>
          <w:szCs w:val="20"/>
        </w:rPr>
        <w:t xml:space="preserve">Приложение № </w:t>
      </w:r>
      <w:r w:rsidR="00FA6B4E">
        <w:rPr>
          <w:rFonts w:ascii="Times New Roman" w:hAnsi="Times New Roman"/>
          <w:sz w:val="20"/>
          <w:szCs w:val="20"/>
        </w:rPr>
        <w:t>5</w:t>
      </w:r>
      <w:r w:rsidR="00FA6B4E" w:rsidRPr="00716864">
        <w:rPr>
          <w:rFonts w:ascii="Times New Roman" w:hAnsi="Times New Roman"/>
          <w:sz w:val="20"/>
          <w:szCs w:val="20"/>
        </w:rPr>
        <w:t xml:space="preserve"> </w:t>
      </w:r>
    </w:p>
    <w:p w14:paraId="0C4D05B8" w14:textId="77777777" w:rsidR="004145FD" w:rsidRPr="00716864" w:rsidRDefault="00716864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регламенту проверки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</w:p>
    <w:p w14:paraId="01E12ACE" w14:textId="77777777" w:rsidR="004145FD" w:rsidRDefault="00716864" w:rsidP="004145FD">
      <w:pPr>
        <w:spacing w:after="0" w:line="240" w:lineRule="auto"/>
        <w:jc w:val="right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контрагентов</w:t>
      </w:r>
    </w:p>
    <w:p w14:paraId="3633D4D6" w14:textId="77777777" w:rsidR="00A85D93" w:rsidRPr="00807447" w:rsidRDefault="005F12C3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 xml:space="preserve"> </w:t>
      </w:r>
    </w:p>
    <w:p w14:paraId="7D78F1D4" w14:textId="2E7EDB62" w:rsidR="007A0FEC" w:rsidRDefault="00CC3EBA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3337ACA" wp14:editId="7F2E4E4D">
            <wp:simplePos x="0" y="0"/>
            <wp:positionH relativeFrom="column">
              <wp:posOffset>-100965</wp:posOffset>
            </wp:positionH>
            <wp:positionV relativeFrom="paragraph">
              <wp:posOffset>120650</wp:posOffset>
            </wp:positionV>
            <wp:extent cx="2800350" cy="56197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24BED" w14:textId="77777777" w:rsidR="007A0FEC" w:rsidRDefault="007A0FEC" w:rsidP="007A0FEC">
      <w:pPr>
        <w:tabs>
          <w:tab w:val="left" w:pos="360"/>
          <w:tab w:val="left" w:pos="85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3B878AF4" w14:textId="77777777" w:rsidR="007A0FEC" w:rsidRDefault="007A0FEC" w:rsidP="007A0FEC">
      <w:pPr>
        <w:tabs>
          <w:tab w:val="left" w:pos="463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59EA93E5" w14:textId="77777777" w:rsidR="007A0FEC" w:rsidRDefault="007A0FEC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</w:p>
    <w:p w14:paraId="1738AF8E" w14:textId="77777777" w:rsidR="005F12C3" w:rsidRPr="00807447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>Заключение об оценке благонадежности контрагента</w:t>
      </w:r>
    </w:p>
    <w:p w14:paraId="74B39B9F" w14:textId="77777777" w:rsidR="00807447" w:rsidRPr="001C7553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18"/>
          <w:szCs w:val="18"/>
        </w:rPr>
      </w:pPr>
    </w:p>
    <w:tbl>
      <w:tblPr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992"/>
        <w:gridCol w:w="993"/>
        <w:gridCol w:w="1417"/>
        <w:gridCol w:w="1559"/>
        <w:gridCol w:w="2410"/>
      </w:tblGrid>
      <w:tr w:rsidR="009871CE" w:rsidRPr="001C7553" w14:paraId="4C69C5B9" w14:textId="77777777" w:rsidTr="00F147D1">
        <w:trPr>
          <w:trHeight w:val="340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29661614" w14:textId="77777777" w:rsidR="009871CE" w:rsidRPr="009871CE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Cs w:val="18"/>
              </w:rPr>
              <w:t>Авторизация</w:t>
            </w:r>
          </w:p>
        </w:tc>
      </w:tr>
      <w:tr w:rsidR="005F249E" w:rsidRPr="001C7553" w14:paraId="224B7176" w14:textId="77777777" w:rsidTr="00547EA4">
        <w:trPr>
          <w:trHeight w:val="768"/>
        </w:trPr>
        <w:tc>
          <w:tcPr>
            <w:tcW w:w="1560" w:type="dxa"/>
            <w:shd w:val="clear" w:color="auto" w:fill="DBE5F1"/>
            <w:vAlign w:val="center"/>
          </w:tcPr>
          <w:p w14:paraId="10D3167D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заключения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126971" w14:textId="2439CF73" w:rsidR="005F249E" w:rsidRPr="00514E18" w:rsidRDefault="00EB34E9" w:rsidP="00C32A91">
            <w:pPr>
              <w:spacing w:after="0" w:line="240" w:lineRule="auto"/>
              <w:rPr>
                <w:color w:val="000000"/>
                <w:lang w:val="en-US"/>
                <w:rPrChange w:id="0" w:author="Дарья Лапутина" w:date="2021-03-07T19:02:00Z">
                  <w:rPr>
                    <w:color w:val="000000"/>
                  </w:rPr>
                </w:rPrChange>
              </w:rPr>
            </w:pPr>
            <w:ins w:id="1" w:author="Дарья Лапутина" w:date="2021-04-09T20:32:00Z">
              <w:r>
                <w:rPr>
                  <w:color w:val="000000"/>
                  <w:lang w:val="en-US"/>
                </w:rPr>
                <w:t>D-703</w:t>
              </w:r>
            </w:ins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1663D817" w14:textId="77777777" w:rsidR="005F249E" w:rsidRPr="001C7553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1C7553">
              <w:rPr>
                <w:rFonts w:ascii="Times New Roman" w:hAnsi="Times New Roman"/>
                <w:sz w:val="18"/>
                <w:szCs w:val="18"/>
              </w:rPr>
              <w:t>Дата проведения проверки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F659B23" w14:textId="1C92E5CE" w:rsidR="005F249E" w:rsidRPr="00514E18" w:rsidRDefault="00EB34E9">
            <w:pPr>
              <w:rPr>
                <w:highlight w:val="yellow"/>
                <w:lang w:val="en-US"/>
                <w:rPrChange w:id="2" w:author="Дарья Лапутина" w:date="2021-03-07T19:02:00Z">
                  <w:rPr>
                    <w:rFonts w:ascii="Times New Roman" w:hAnsi="Times New Roman"/>
                    <w:sz w:val="18"/>
                    <w:szCs w:val="18"/>
                    <w:highlight w:val="yellow"/>
                    <w:lang w:val="en-US"/>
                  </w:rPr>
                </w:rPrChange>
              </w:rPr>
              <w:pPrChange w:id="3" w:author="Дарья Лапутина" w:date="2021-03-05T14:20:00Z">
                <w:pPr>
                  <w:spacing w:after="0" w:line="240" w:lineRule="auto"/>
                </w:pPr>
              </w:pPrChange>
            </w:pPr>
            <w:ins w:id="4" w:author="Дарья Лапутина" w:date="2021-04-09T20:32:00Z">
              <w:r>
                <w:rPr>
                  <w:lang w:val="en-US"/>
                </w:rPr>
                <w:t>2021-02-26</w:t>
              </w:r>
            </w:ins>
          </w:p>
        </w:tc>
        <w:tc>
          <w:tcPr>
            <w:tcW w:w="1559" w:type="dxa"/>
            <w:shd w:val="clear" w:color="auto" w:fill="DBE5F1"/>
            <w:vAlign w:val="center"/>
          </w:tcPr>
          <w:p w14:paraId="47FD4AB5" w14:textId="77777777" w:rsidR="005F249E" w:rsidRPr="00807447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СЭД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B27D60C" w14:textId="262191D3" w:rsidR="005F249E" w:rsidRPr="00514E18" w:rsidRDefault="00EB34E9" w:rsidP="00EA3FBA">
            <w:pPr>
              <w:pStyle w:val="a8"/>
              <w:jc w:val="both"/>
              <w:rPr>
                <w:rFonts w:ascii="Times New Roman" w:hAnsi="Times New Roman"/>
                <w:sz w:val="18"/>
                <w:szCs w:val="18"/>
                <w:lang w:val="en-US"/>
                <w:rPrChange w:id="5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6" w:author="Дарья Лапутина" w:date="2021-04-09T20:32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НомерСэд</w:t>
              </w:r>
            </w:ins>
          </w:p>
        </w:tc>
      </w:tr>
      <w:tr w:rsidR="00807447" w:rsidRPr="001C7553" w14:paraId="171E4E88" w14:textId="77777777" w:rsidTr="00547EA4">
        <w:trPr>
          <w:trHeight w:val="566"/>
        </w:trPr>
        <w:tc>
          <w:tcPr>
            <w:tcW w:w="1560" w:type="dxa"/>
            <w:shd w:val="clear" w:color="auto" w:fill="DBE5F1"/>
            <w:vAlign w:val="center"/>
          </w:tcPr>
          <w:p w14:paraId="434C934F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Инициатор проверки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BC1690" w14:textId="7A08225B" w:rsidR="00807447" w:rsidRPr="00514E18" w:rsidRDefault="00EB34E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7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8" w:author="Дарья Лапутина" w:date="2021-04-09T20:32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Кирилл</w:t>
              </w:r>
            </w:ins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29BA7C7D" w14:textId="77777777" w:rsidR="00807447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Объект строительства</w:t>
            </w:r>
          </w:p>
        </w:tc>
        <w:tc>
          <w:tcPr>
            <w:tcW w:w="5386" w:type="dxa"/>
            <w:gridSpan w:val="3"/>
            <w:shd w:val="clear" w:color="auto" w:fill="auto"/>
            <w:vAlign w:val="center"/>
          </w:tcPr>
          <w:p w14:paraId="724689B8" w14:textId="778E31D6" w:rsidR="00807447" w:rsidRPr="00514E18" w:rsidRDefault="00EB34E9" w:rsidP="00C32A91">
            <w:pPr>
              <w:pStyle w:val="a8"/>
              <w:rPr>
                <w:rFonts w:ascii="Times New Roman" w:hAnsi="Times New Roman"/>
                <w:sz w:val="18"/>
                <w:szCs w:val="18"/>
                <w:lang w:val="en-US"/>
                <w:rPrChange w:id="9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10" w:author="Дарья Лапутина" w:date="2021-04-09T20:32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Метро Текст Поле</w:t>
              </w:r>
            </w:ins>
          </w:p>
        </w:tc>
      </w:tr>
      <w:tr w:rsidR="00C32A91" w:rsidRPr="001C7553" w14:paraId="08425330" w14:textId="77777777" w:rsidTr="00547EA4">
        <w:trPr>
          <w:trHeight w:val="664"/>
        </w:trPr>
        <w:tc>
          <w:tcPr>
            <w:tcW w:w="1560" w:type="dxa"/>
            <w:shd w:val="clear" w:color="auto" w:fill="DBE5F1"/>
            <w:vAlign w:val="center"/>
          </w:tcPr>
          <w:p w14:paraId="00B78676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Наименование контрагента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1BAE022F" w14:textId="2E6D0C55" w:rsidR="00C32A91" w:rsidRPr="00514E18" w:rsidRDefault="00EB34E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11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12" w:author="Дарья Лапутина" w:date="2021-04-09T20:32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Имя КонтрАгента</w:t>
              </w:r>
            </w:ins>
          </w:p>
        </w:tc>
        <w:tc>
          <w:tcPr>
            <w:tcW w:w="1559" w:type="dxa"/>
            <w:shd w:val="clear" w:color="auto" w:fill="DBE5F1"/>
            <w:vAlign w:val="center"/>
          </w:tcPr>
          <w:p w14:paraId="7D968A15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ИНН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3C3823" w14:textId="11274FD7" w:rsidR="00C32A91" w:rsidRPr="00514E18" w:rsidRDefault="00EB34E9" w:rsidP="001C755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13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14" w:author="Дарья Лапутина" w:date="2021-04-09T20:32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76457882</w:t>
              </w:r>
            </w:ins>
          </w:p>
        </w:tc>
      </w:tr>
      <w:tr w:rsidR="009619BE" w:rsidRPr="001C7553" w14:paraId="47978EF7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737DFBF3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Статус контрагента</w:t>
            </w:r>
          </w:p>
        </w:tc>
        <w:tc>
          <w:tcPr>
            <w:tcW w:w="8930" w:type="dxa"/>
            <w:gridSpan w:val="6"/>
            <w:shd w:val="clear" w:color="auto" w:fill="auto"/>
            <w:vAlign w:val="center"/>
          </w:tcPr>
          <w:p w14:paraId="43379D3A" w14:textId="6B78E595" w:rsidR="009619BE" w:rsidRPr="00514E18" w:rsidRDefault="00EB34E9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  <w:rPrChange w:id="15" w:author="Дарья Лапутина" w:date="2021-03-07T19:03:00Z">
                  <w:rPr>
                    <w:rFonts w:ascii="Times New Roman" w:hAnsi="Times New Roman"/>
                    <w:color w:val="000000"/>
                    <w:sz w:val="18"/>
                    <w:szCs w:val="18"/>
                  </w:rPr>
                </w:rPrChange>
              </w:rPr>
            </w:pPr>
            <w:ins w:id="16" w:author="Дарья Лапутина" w:date="2021-04-09T20:32:00Z">
              <w:r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>Не имеет опыт договорных отношений</w:t>
              </w:r>
            </w:ins>
          </w:p>
        </w:tc>
      </w:tr>
      <w:tr w:rsidR="005E19DC" w:rsidRPr="001C7553" w14:paraId="23BF48B8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1C546BDB" w14:textId="77777777" w:rsidR="005E19DC" w:rsidRPr="001C7553" w:rsidRDefault="00807447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Основание оценки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6DBA6707" w14:textId="55C22502" w:rsidR="005E19DC" w:rsidRPr="00514E18" w:rsidRDefault="00EB34E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17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18" w:author="Дарья Лапутина" w:date="2021-04-09T20:32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Проверка на благонадежность</w:t>
              </w:r>
            </w:ins>
          </w:p>
        </w:tc>
        <w:tc>
          <w:tcPr>
            <w:tcW w:w="6379" w:type="dxa"/>
            <w:gridSpan w:val="4"/>
            <w:shd w:val="clear" w:color="auto" w:fill="auto"/>
            <w:vAlign w:val="center"/>
          </w:tcPr>
          <w:p w14:paraId="230F79C5" w14:textId="77777777" w:rsidR="005E19DC" w:rsidRPr="001C7553" w:rsidRDefault="005E19DC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9619BE" w:rsidRPr="001C7553" w14:paraId="0E21FDB9" w14:textId="77777777" w:rsidTr="009619BE">
        <w:trPr>
          <w:trHeight w:val="601"/>
        </w:trPr>
        <w:tc>
          <w:tcPr>
            <w:tcW w:w="1560" w:type="dxa"/>
            <w:shd w:val="clear" w:color="auto" w:fill="DBE5F1"/>
            <w:vAlign w:val="center"/>
          </w:tcPr>
          <w:p w14:paraId="7C557FA0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Предмет 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770E1395" w14:textId="28788569" w:rsidR="009619BE" w:rsidRPr="00514E18" w:rsidRDefault="00EB34E9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  <w:rPrChange w:id="19" w:author="Дарья Лапутина" w:date="2021-03-07T19:05:00Z">
                  <w:rPr>
                    <w:rFonts w:ascii="Times New Roman" w:hAnsi="Times New Roman"/>
                    <w:color w:val="000000"/>
                    <w:sz w:val="18"/>
                    <w:szCs w:val="18"/>
                  </w:rPr>
                </w:rPrChange>
              </w:rPr>
            </w:pPr>
            <w:ins w:id="20" w:author="Дарья Лапутина" w:date="2021-04-09T20:32:00Z">
              <w:r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>Предмет</w:t>
              </w:r>
            </w:ins>
          </w:p>
        </w:tc>
        <w:tc>
          <w:tcPr>
            <w:tcW w:w="1559" w:type="dxa"/>
            <w:shd w:val="clear" w:color="auto" w:fill="DEEAF6"/>
            <w:vAlign w:val="center"/>
          </w:tcPr>
          <w:p w14:paraId="72124212" w14:textId="77777777" w:rsidR="009619BE" w:rsidRPr="001C7553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Цена</w:t>
            </w:r>
            <w:r w:rsidR="00FA441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(без НДС)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17DB1FD" w14:textId="2AEF2C7A" w:rsidR="009619BE" w:rsidRPr="00514E18" w:rsidRDefault="00EB34E9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  <w:rPrChange w:id="21" w:author="Дарья Лапутина" w:date="2021-03-07T19:05:00Z">
                  <w:rPr>
                    <w:rFonts w:ascii="Times New Roman" w:hAnsi="Times New Roman"/>
                    <w:color w:val="000000"/>
                    <w:sz w:val="18"/>
                    <w:szCs w:val="18"/>
                  </w:rPr>
                </w:rPrChange>
              </w:rPr>
            </w:pPr>
            <w:ins w:id="22" w:author="Дарья Лапутина" w:date="2021-04-09T20:32:00Z">
              <w:r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>565332</w:t>
              </w:r>
            </w:ins>
          </w:p>
        </w:tc>
      </w:tr>
      <w:tr w:rsidR="00304B82" w:rsidRPr="001C7553" w14:paraId="6A546365" w14:textId="77777777" w:rsidTr="00924FF9">
        <w:trPr>
          <w:trHeight w:val="104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90F4845" w14:textId="77777777" w:rsidR="00304B82" w:rsidRPr="001C7553" w:rsidRDefault="00A46C09" w:rsidP="00A46C09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>Выявленные риски н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а основании пункта(ов) Приложения № </w:t>
            </w:r>
            <w:r w:rsidR="00E94F1F">
              <w:rPr>
                <w:rFonts w:ascii="Times New Roman" w:hAnsi="Times New Roman"/>
                <w:b/>
                <w:szCs w:val="18"/>
              </w:rPr>
              <w:t>4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 к Регламенту проверки контрагентов и сделок с их участием:</w:t>
            </w:r>
            <w:r w:rsidR="00304B82" w:rsidRPr="008C6AE4">
              <w:rPr>
                <w:rFonts w:ascii="Times New Roman" w:hAnsi="Times New Roman"/>
                <w:b/>
                <w:szCs w:val="18"/>
              </w:rPr>
              <w:t xml:space="preserve"> </w:t>
            </w:r>
          </w:p>
        </w:tc>
      </w:tr>
      <w:tr w:rsidR="00304B82" w:rsidRPr="001C7553" w14:paraId="434B8BB9" w14:textId="77777777" w:rsidTr="00547EA4">
        <w:trPr>
          <w:trHeight w:val="1824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219FBD21" w14:textId="77777777" w:rsidR="00EB34E9" w:rsidRDefault="003D7752" w:rsidP="00547EA4">
            <w:pPr>
              <w:pStyle w:val="a8"/>
              <w:jc w:val="both"/>
              <w:rPr>
                <w:ins w:id="23" w:author="Дарья Лапутина" w:date="2021-04-09T20:32:00Z"/>
                <w:rFonts w:ascii="Times New Roman" w:hAnsi="Times New Roman"/>
                <w:sz w:val="20"/>
                <w:szCs w:val="20"/>
                <w:lang w:val="en-US"/>
              </w:rPr>
            </w:pPr>
            <w:ins w:id="24" w:author="Дарья Лапутина [2]" w:date="2021-03-12T15:19:00Z">
              <w:del w:id="25" w:author="Дарья Лапутина" w:date="2021-04-09T20:32:00Z">
                <w:r w:rsidDel="00EB34E9">
                  <w:rPr>
                    <w:rFonts w:ascii="Times New Roman" w:hAnsi="Times New Roman"/>
                    <w:sz w:val="20"/>
                    <w:szCs w:val="20"/>
                    <w:lang w:val="en-US"/>
                  </w:rPr>
                  <w:delText>{</w:delText>
                </w:r>
              </w:del>
            </w:ins>
            <w:ins w:id="26" w:author="Дарья Лапутина [2]" w:date="2021-03-18T12:51:00Z">
              <w:del w:id="27" w:author="Дарья Лапутина" w:date="2021-04-09T20:32:00Z">
                <w:r w:rsidR="004F6E59" w:rsidDel="00EB34E9">
                  <w:rPr>
                    <w:rFonts w:ascii="Times New Roman" w:hAnsi="Times New Roman"/>
                    <w:sz w:val="20"/>
                    <w:szCs w:val="20"/>
                    <w:lang w:val="en-US"/>
                  </w:rPr>
                  <w:delText>scoring</w:delText>
                </w:r>
              </w:del>
            </w:ins>
            <w:ins w:id="28" w:author="Дарья Лапутина [2]" w:date="2021-03-12T15:19:00Z">
              <w:del w:id="29" w:author="Дарья Лапутина" w:date="2021-04-09T20:32:00Z">
                <w:r w:rsidDel="00EB34E9">
                  <w:rPr>
                    <w:rFonts w:ascii="Times New Roman" w:hAnsi="Times New Roman"/>
                    <w:sz w:val="20"/>
                    <w:szCs w:val="20"/>
                    <w:lang w:val="en-US"/>
                  </w:rPr>
                  <w:delText>}</w:delText>
                </w:r>
              </w:del>
            </w:ins>
            <w:ins w:id="30" w:author="Дарья Лапутина" w:date="2021-04-09T20:32:00Z">
              <w:r w:rsidR="00EB34E9">
                <w:rPr>
                  <w:rFonts w:ascii="Times New Roman" w:hAnsi="Times New Roman"/>
                  <w:sz w:val="20"/>
                  <w:szCs w:val="20"/>
                  <w:lang w:val="en-US"/>
                </w:rPr>
                <w:t>5. Проверка скоринг 5</w:t>
              </w:r>
            </w:ins>
          </w:p>
          <w:p w14:paraId="4275FBD9" w14:textId="082765C5" w:rsidR="00EB34E9" w:rsidRDefault="00EB34E9" w:rsidP="00547EA4">
            <w:pPr>
              <w:pStyle w:val="a8"/>
              <w:jc w:val="both"/>
              <w:rPr>
                <w:ins w:id="31" w:author="Дарья Лапутина" w:date="2021-04-09T20:32:00Z"/>
                <w:rFonts w:ascii="Times New Roman" w:hAnsi="Times New Roman"/>
                <w:sz w:val="20"/>
                <w:szCs w:val="20"/>
                <w:lang w:val="en-US"/>
              </w:rPr>
            </w:pPr>
            <w:ins w:id="32" w:author="Дарья Лапутина" w:date="2021-04-09T20:32:00Z">
              <w:r>
                <w:rPr>
                  <w:rFonts w:ascii="Times New Roman" w:hAnsi="Times New Roman"/>
                  <w:sz w:val="20"/>
                  <w:szCs w:val="20"/>
                  <w:lang w:val="en-US"/>
                </w:rPr>
                <w:t>17. Проверка скоринг 17</w:t>
              </w:r>
            </w:ins>
          </w:p>
          <w:p w14:paraId="4275FBD9" w14:textId="082765C5" w:rsidR="009871CE" w:rsidRPr="003D7752" w:rsidRDefault="009871CE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  <w:rPrChange w:id="33" w:author="Дарья Лапутина [2]" w:date="2021-03-12T15:19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</w:p>
        </w:tc>
      </w:tr>
      <w:tr w:rsidR="009619BE" w:rsidRPr="001C7553" w14:paraId="4FEC03C3" w14:textId="77777777" w:rsidTr="009619BE">
        <w:trPr>
          <w:trHeight w:val="209"/>
        </w:trPr>
        <w:tc>
          <w:tcPr>
            <w:tcW w:w="10490" w:type="dxa"/>
            <w:gridSpan w:val="7"/>
            <w:shd w:val="clear" w:color="auto" w:fill="DEEAF6"/>
            <w:vAlign w:val="center"/>
          </w:tcPr>
          <w:p w14:paraId="443C1485" w14:textId="77777777" w:rsidR="009619BE" w:rsidRPr="00547EA4" w:rsidRDefault="009619BE" w:rsidP="009619B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19BE">
              <w:rPr>
                <w:rFonts w:ascii="Times New Roman" w:hAnsi="Times New Roman"/>
                <w:b/>
                <w:szCs w:val="18"/>
              </w:rPr>
              <w:t>Дополнительная информация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9619BE" w:rsidRPr="001C7553" w14:paraId="762D4C86" w14:textId="77777777" w:rsidTr="009619BE">
        <w:trPr>
          <w:trHeight w:val="227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2C593AB0" w14:textId="348A019D" w:rsidR="009619BE" w:rsidRPr="00C924FB" w:rsidRDefault="009619BE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  <w:rPrChange w:id="34" w:author="Дарья Лапутина" w:date="2021-03-10T21:07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</w:p>
        </w:tc>
      </w:tr>
      <w:tr w:rsidR="00304B82" w:rsidRPr="001C7553" w14:paraId="4B901A07" w14:textId="77777777" w:rsidTr="005C5306">
        <w:trPr>
          <w:trHeight w:val="73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2DDA1AC" w14:textId="77777777" w:rsidR="00304B82" w:rsidRPr="001C7553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 xml:space="preserve">В соответствии с регламентом проверки контрагентов и сделок с их участием установление договорных отношений: </w:t>
            </w:r>
          </w:p>
        </w:tc>
      </w:tr>
      <w:tr w:rsidR="00304B82" w:rsidRPr="001C7553" w14:paraId="1B74A6DB" w14:textId="77777777" w:rsidTr="00924609">
        <w:trPr>
          <w:trHeight w:val="459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72435083" w14:textId="3D55E7B9" w:rsidR="00662989" w:rsidRPr="008C6AE4" w:rsidRDefault="00EB34E9" w:rsidP="00C96910">
            <w:pPr>
              <w:pStyle w:val="a8"/>
              <w:jc w:val="both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ins w:id="35" w:author="Дарья Лапутина" w:date="2021-04-09T20:32:00Z">
              <w:r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>Невозможно</w:t>
              </w:r>
            </w:ins>
            <w:del w:id="36" w:author="Дарья Лапутина" w:date="2021-04-06T18:55:00Z">
              <w:r w:rsidR="002D7CF2" w:rsidDel="009A3191">
                <w:rPr>
                  <w:rFonts w:ascii="Times New Roman" w:hAnsi="Times New Roman"/>
                  <w:b/>
                  <w:szCs w:val="18"/>
                </w:rPr>
                <w:delText>Возможно</w:delText>
              </w:r>
              <w:r w:rsidR="00152D3C" w:rsidDel="009A3191">
                <w:rPr>
                  <w:rFonts w:ascii="Times New Roman" w:hAnsi="Times New Roman"/>
                  <w:b/>
                  <w:szCs w:val="18"/>
                </w:rPr>
                <w:delText>/</w:delText>
              </w:r>
              <w:r w:rsidR="002D7CF2" w:rsidDel="009A3191">
                <w:rPr>
                  <w:rFonts w:ascii="Times New Roman" w:hAnsi="Times New Roman"/>
                  <w:b/>
                  <w:szCs w:val="18"/>
                </w:rPr>
                <w:delText xml:space="preserve">Возможно </w:delText>
              </w:r>
              <w:r w:rsidR="00152D3C" w:rsidDel="009A3191">
                <w:rPr>
                  <w:rFonts w:ascii="Times New Roman" w:hAnsi="Times New Roman"/>
                  <w:b/>
                  <w:szCs w:val="18"/>
                </w:rPr>
                <w:delText>с ограничени</w:delText>
              </w:r>
              <w:r w:rsidR="002D7CF2" w:rsidDel="009A3191">
                <w:rPr>
                  <w:rFonts w:ascii="Times New Roman" w:hAnsi="Times New Roman"/>
                  <w:b/>
                  <w:szCs w:val="18"/>
                </w:rPr>
                <w:delText>е</w:delText>
              </w:r>
              <w:r w:rsidR="00152D3C" w:rsidDel="009A3191">
                <w:rPr>
                  <w:rFonts w:ascii="Times New Roman" w:hAnsi="Times New Roman"/>
                  <w:b/>
                  <w:szCs w:val="18"/>
                </w:rPr>
                <w:delText>м/Не рекомендовано</w:delText>
              </w:r>
            </w:del>
          </w:p>
        </w:tc>
      </w:tr>
    </w:tbl>
    <w:p w14:paraId="6531DD5F" w14:textId="77777777" w:rsidR="005C5306" w:rsidRPr="001C7553" w:rsidRDefault="005C5306" w:rsidP="006E24F8">
      <w:pPr>
        <w:spacing w:after="0" w:line="240" w:lineRule="auto"/>
        <w:ind w:left="709" w:hanging="567"/>
        <w:rPr>
          <w:rFonts w:ascii="Times New Roman" w:hAnsi="Times New Roman"/>
          <w:iCs/>
          <w:sz w:val="16"/>
          <w:szCs w:val="16"/>
        </w:rPr>
      </w:pPr>
    </w:p>
    <w:p w14:paraId="45068018" w14:textId="77777777" w:rsidR="005B43A7" w:rsidRDefault="005B43A7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256CF8DB" w14:textId="77777777" w:rsidR="00FA6B4E" w:rsidRDefault="00FA6B4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60939EC2" w14:textId="77777777" w:rsidR="00152D3C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Должность, ФИО</w:t>
      </w:r>
    </w:p>
    <w:p w14:paraId="1A3E50F8" w14:textId="77777777" w:rsidR="00152D3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(Ответственного исполнителя)</w:t>
      </w:r>
    </w:p>
    <w:p w14:paraId="63B5016C" w14:textId="77777777" w:rsidR="00152D3C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2048971" w14:textId="77777777" w:rsidR="00152D3C" w:rsidRPr="00C924FB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73197B88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33A4F530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5A5EF1C0" w14:textId="77777777" w:rsidR="00152D3C" w:rsidRDefault="00152D3C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 xml:space="preserve">Должность, ФИО </w:t>
      </w:r>
    </w:p>
    <w:p w14:paraId="076D3F40" w14:textId="77777777" w:rsidR="0069341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(Согласующего лица)</w:t>
      </w:r>
    </w:p>
    <w:p w14:paraId="05202E54" w14:textId="77777777" w:rsidR="004860E3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E9E0935" w14:textId="77777777" w:rsidR="0069341C" w:rsidRDefault="0069341C" w:rsidP="0069341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4FD4150A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1637F1DC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7B463480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Кантатные данные:  </w:t>
      </w:r>
    </w:p>
    <w:p w14:paraId="4F58F973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Вн. тел.: </w:t>
      </w:r>
    </w:p>
    <w:p w14:paraId="2366A0CC" w14:textId="77777777" w:rsidR="009871CE" w:rsidRPr="00C924FB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  <w:rPrChange w:id="37" w:author="Дарья Лапутина" w:date="2021-03-10T21:07:00Z">
            <w:rPr>
              <w:rFonts w:ascii="Times New Roman" w:hAnsi="Times New Roman"/>
              <w:iCs/>
              <w:sz w:val="16"/>
              <w:szCs w:val="24"/>
              <w:lang w:val="en-US"/>
            </w:rPr>
          </w:rPrChange>
        </w:rPr>
      </w:pPr>
      <w:r w:rsidRPr="009871CE">
        <w:rPr>
          <w:rFonts w:ascii="Times New Roman" w:hAnsi="Times New Roman"/>
          <w:iCs/>
          <w:sz w:val="16"/>
          <w:szCs w:val="24"/>
          <w:lang w:val="en-US"/>
        </w:rPr>
        <w:t>E</w:t>
      </w:r>
      <w:r w:rsidRPr="00C924FB">
        <w:rPr>
          <w:rFonts w:ascii="Times New Roman" w:hAnsi="Times New Roman"/>
          <w:iCs/>
          <w:sz w:val="16"/>
          <w:szCs w:val="24"/>
          <w:rPrChange w:id="38" w:author="Дарья Лапутина" w:date="2021-03-10T21:07:00Z">
            <w:rPr>
              <w:rFonts w:ascii="Times New Roman" w:hAnsi="Times New Roman"/>
              <w:iCs/>
              <w:sz w:val="16"/>
              <w:szCs w:val="24"/>
              <w:lang w:val="en-US"/>
            </w:rPr>
          </w:rPrChange>
        </w:rPr>
        <w:t>-</w:t>
      </w:r>
      <w:r w:rsidRPr="009871CE">
        <w:rPr>
          <w:rFonts w:ascii="Times New Roman" w:hAnsi="Times New Roman"/>
          <w:iCs/>
          <w:sz w:val="16"/>
          <w:szCs w:val="24"/>
          <w:lang w:val="en-US"/>
        </w:rPr>
        <w:t>mail</w:t>
      </w:r>
      <w:r w:rsidRPr="00C924FB">
        <w:rPr>
          <w:rFonts w:ascii="Times New Roman" w:hAnsi="Times New Roman"/>
          <w:iCs/>
          <w:sz w:val="16"/>
          <w:szCs w:val="24"/>
          <w:rPrChange w:id="39" w:author="Дарья Лапутина" w:date="2021-03-10T21:07:00Z">
            <w:rPr>
              <w:rFonts w:ascii="Times New Roman" w:hAnsi="Times New Roman"/>
              <w:iCs/>
              <w:sz w:val="16"/>
              <w:szCs w:val="24"/>
              <w:lang w:val="en-US"/>
            </w:rPr>
          </w:rPrChange>
        </w:rPr>
        <w:t xml:space="preserve">: </w:t>
      </w:r>
    </w:p>
    <w:sectPr w:rsidR="009871CE" w:rsidRPr="00C924FB" w:rsidSect="00D6003A">
      <w:pgSz w:w="11906" w:h="16838"/>
      <w:pgMar w:top="284" w:right="567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CD1"/>
    <w:multiLevelType w:val="hybridMultilevel"/>
    <w:tmpl w:val="D1E26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16C32"/>
    <w:multiLevelType w:val="hybridMultilevel"/>
    <w:tmpl w:val="34D67B44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876E11"/>
    <w:multiLevelType w:val="hybridMultilevel"/>
    <w:tmpl w:val="9A66CEFE"/>
    <w:lvl w:ilvl="0" w:tplc="6EE6C77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17E7E"/>
    <w:multiLevelType w:val="hybridMultilevel"/>
    <w:tmpl w:val="6700C800"/>
    <w:lvl w:ilvl="0" w:tplc="0419000D">
      <w:start w:val="1"/>
      <w:numFmt w:val="bullet"/>
      <w:lvlText w:val=""/>
      <w:lvlJc w:val="left"/>
      <w:pPr>
        <w:ind w:left="94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4" w15:restartNumberingAfterBreak="0">
    <w:nsid w:val="12EA5963"/>
    <w:multiLevelType w:val="hybridMultilevel"/>
    <w:tmpl w:val="23668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E5BF5"/>
    <w:multiLevelType w:val="hybridMultilevel"/>
    <w:tmpl w:val="31588176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C7910"/>
    <w:multiLevelType w:val="hybridMultilevel"/>
    <w:tmpl w:val="1A0ECC0A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464B8"/>
    <w:multiLevelType w:val="hybridMultilevel"/>
    <w:tmpl w:val="9656ED88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176FB5"/>
    <w:multiLevelType w:val="hybridMultilevel"/>
    <w:tmpl w:val="E9981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23AC3"/>
    <w:multiLevelType w:val="hybridMultilevel"/>
    <w:tmpl w:val="094053AC"/>
    <w:lvl w:ilvl="0" w:tplc="0419000D">
      <w:start w:val="1"/>
      <w:numFmt w:val="bullet"/>
      <w:lvlText w:val=""/>
      <w:lvlJc w:val="left"/>
      <w:pPr>
        <w:ind w:left="10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0" w15:restartNumberingAfterBreak="0">
    <w:nsid w:val="387F13AF"/>
    <w:multiLevelType w:val="hybridMultilevel"/>
    <w:tmpl w:val="5D305394"/>
    <w:lvl w:ilvl="0" w:tplc="CF1CF9B4">
      <w:start w:val="1"/>
      <w:numFmt w:val="decimal"/>
      <w:lvlText w:val="%1."/>
      <w:lvlJc w:val="left"/>
      <w:pPr>
        <w:ind w:left="5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6" w:hanging="360"/>
      </w:pPr>
    </w:lvl>
    <w:lvl w:ilvl="2" w:tplc="0419001B" w:tentative="1">
      <w:start w:val="1"/>
      <w:numFmt w:val="lowerRoman"/>
      <w:lvlText w:val="%3."/>
      <w:lvlJc w:val="right"/>
      <w:pPr>
        <w:ind w:left="1986" w:hanging="180"/>
      </w:pPr>
    </w:lvl>
    <w:lvl w:ilvl="3" w:tplc="0419000F" w:tentative="1">
      <w:start w:val="1"/>
      <w:numFmt w:val="decimal"/>
      <w:lvlText w:val="%4."/>
      <w:lvlJc w:val="left"/>
      <w:pPr>
        <w:ind w:left="2706" w:hanging="360"/>
      </w:pPr>
    </w:lvl>
    <w:lvl w:ilvl="4" w:tplc="04190019" w:tentative="1">
      <w:start w:val="1"/>
      <w:numFmt w:val="lowerLetter"/>
      <w:lvlText w:val="%5."/>
      <w:lvlJc w:val="left"/>
      <w:pPr>
        <w:ind w:left="3426" w:hanging="360"/>
      </w:pPr>
    </w:lvl>
    <w:lvl w:ilvl="5" w:tplc="0419001B" w:tentative="1">
      <w:start w:val="1"/>
      <w:numFmt w:val="lowerRoman"/>
      <w:lvlText w:val="%6."/>
      <w:lvlJc w:val="right"/>
      <w:pPr>
        <w:ind w:left="4146" w:hanging="180"/>
      </w:pPr>
    </w:lvl>
    <w:lvl w:ilvl="6" w:tplc="0419000F" w:tentative="1">
      <w:start w:val="1"/>
      <w:numFmt w:val="decimal"/>
      <w:lvlText w:val="%7."/>
      <w:lvlJc w:val="left"/>
      <w:pPr>
        <w:ind w:left="4866" w:hanging="360"/>
      </w:pPr>
    </w:lvl>
    <w:lvl w:ilvl="7" w:tplc="04190019" w:tentative="1">
      <w:start w:val="1"/>
      <w:numFmt w:val="lowerLetter"/>
      <w:lvlText w:val="%8."/>
      <w:lvlJc w:val="left"/>
      <w:pPr>
        <w:ind w:left="5586" w:hanging="360"/>
      </w:pPr>
    </w:lvl>
    <w:lvl w:ilvl="8" w:tplc="0419001B" w:tentative="1">
      <w:start w:val="1"/>
      <w:numFmt w:val="lowerRoman"/>
      <w:lvlText w:val="%9."/>
      <w:lvlJc w:val="right"/>
      <w:pPr>
        <w:ind w:left="6306" w:hanging="180"/>
      </w:pPr>
    </w:lvl>
  </w:abstractNum>
  <w:abstractNum w:abstractNumId="11" w15:restartNumberingAfterBreak="0">
    <w:nsid w:val="3ECA1174"/>
    <w:multiLevelType w:val="hybridMultilevel"/>
    <w:tmpl w:val="611610D8"/>
    <w:lvl w:ilvl="0" w:tplc="A0FA1F16">
      <w:start w:val="1"/>
      <w:numFmt w:val="decimal"/>
      <w:lvlText w:val="%1."/>
      <w:lvlJc w:val="left"/>
      <w:pPr>
        <w:ind w:left="791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2" w15:restartNumberingAfterBreak="0">
    <w:nsid w:val="43031F90"/>
    <w:multiLevelType w:val="hybridMultilevel"/>
    <w:tmpl w:val="FCD03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779CE"/>
    <w:multiLevelType w:val="hybridMultilevel"/>
    <w:tmpl w:val="EE5AB7F6"/>
    <w:lvl w:ilvl="0" w:tplc="073A74A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FD06C7"/>
    <w:multiLevelType w:val="hybridMultilevel"/>
    <w:tmpl w:val="7D383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02B29"/>
    <w:multiLevelType w:val="hybridMultilevel"/>
    <w:tmpl w:val="16447FAA"/>
    <w:lvl w:ilvl="0" w:tplc="BAE2EF62">
      <w:start w:val="1"/>
      <w:numFmt w:val="bullet"/>
      <w:lvlText w:val="-"/>
      <w:lvlJc w:val="left"/>
      <w:pPr>
        <w:ind w:left="98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C634386"/>
    <w:multiLevelType w:val="hybridMultilevel"/>
    <w:tmpl w:val="5470DD9E"/>
    <w:lvl w:ilvl="0" w:tplc="A0FA1F16">
      <w:start w:val="1"/>
      <w:numFmt w:val="decimal"/>
      <w:lvlText w:val="%1."/>
      <w:lvlJc w:val="left"/>
      <w:pPr>
        <w:ind w:left="678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7" w15:restartNumberingAfterBreak="0">
    <w:nsid w:val="50BC0566"/>
    <w:multiLevelType w:val="hybridMultilevel"/>
    <w:tmpl w:val="70584830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BF582D"/>
    <w:multiLevelType w:val="hybridMultilevel"/>
    <w:tmpl w:val="B096FD1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1E744D"/>
    <w:multiLevelType w:val="hybridMultilevel"/>
    <w:tmpl w:val="90BC28F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377143"/>
    <w:multiLevelType w:val="hybridMultilevel"/>
    <w:tmpl w:val="E9DA10EC"/>
    <w:lvl w:ilvl="0" w:tplc="0419000D">
      <w:start w:val="1"/>
      <w:numFmt w:val="bullet"/>
      <w:lvlText w:val=""/>
      <w:lvlJc w:val="left"/>
      <w:pPr>
        <w:ind w:left="5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1" w15:restartNumberingAfterBreak="0">
    <w:nsid w:val="5F935270"/>
    <w:multiLevelType w:val="hybridMultilevel"/>
    <w:tmpl w:val="AF528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F3C09"/>
    <w:multiLevelType w:val="hybridMultilevel"/>
    <w:tmpl w:val="A6861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A715B"/>
    <w:multiLevelType w:val="hybridMultilevel"/>
    <w:tmpl w:val="00BEB0C8"/>
    <w:lvl w:ilvl="0" w:tplc="041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4" w15:restartNumberingAfterBreak="0">
    <w:nsid w:val="7631795F"/>
    <w:multiLevelType w:val="hybridMultilevel"/>
    <w:tmpl w:val="3FB6A842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56E06"/>
    <w:multiLevelType w:val="hybridMultilevel"/>
    <w:tmpl w:val="BE7293C4"/>
    <w:lvl w:ilvl="0" w:tplc="3F68E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4"/>
  </w:num>
  <w:num w:numId="3">
    <w:abstractNumId w:val="19"/>
  </w:num>
  <w:num w:numId="4">
    <w:abstractNumId w:val="6"/>
  </w:num>
  <w:num w:numId="5">
    <w:abstractNumId w:val="24"/>
  </w:num>
  <w:num w:numId="6">
    <w:abstractNumId w:val="5"/>
  </w:num>
  <w:num w:numId="7">
    <w:abstractNumId w:val="15"/>
  </w:num>
  <w:num w:numId="8">
    <w:abstractNumId w:val="12"/>
  </w:num>
  <w:num w:numId="9">
    <w:abstractNumId w:val="25"/>
  </w:num>
  <w:num w:numId="10">
    <w:abstractNumId w:val="18"/>
  </w:num>
  <w:num w:numId="11">
    <w:abstractNumId w:val="13"/>
  </w:num>
  <w:num w:numId="12">
    <w:abstractNumId w:val="16"/>
  </w:num>
  <w:num w:numId="13">
    <w:abstractNumId w:val="11"/>
  </w:num>
  <w:num w:numId="14">
    <w:abstractNumId w:val="23"/>
  </w:num>
  <w:num w:numId="15">
    <w:abstractNumId w:val="14"/>
  </w:num>
  <w:num w:numId="16">
    <w:abstractNumId w:val="0"/>
  </w:num>
  <w:num w:numId="17">
    <w:abstractNumId w:val="22"/>
  </w:num>
  <w:num w:numId="18">
    <w:abstractNumId w:val="2"/>
  </w:num>
  <w:num w:numId="19">
    <w:abstractNumId w:val="10"/>
  </w:num>
  <w:num w:numId="20">
    <w:abstractNumId w:val="1"/>
  </w:num>
  <w:num w:numId="21">
    <w:abstractNumId w:val="7"/>
  </w:num>
  <w:num w:numId="22">
    <w:abstractNumId w:val="9"/>
  </w:num>
  <w:num w:numId="23">
    <w:abstractNumId w:val="8"/>
  </w:num>
  <w:num w:numId="24">
    <w:abstractNumId w:val="3"/>
  </w:num>
  <w:num w:numId="25">
    <w:abstractNumId w:val="17"/>
  </w:num>
  <w:num w:numId="26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Дарья Лапутина">
    <w15:presenceInfo w15:providerId="Windows Live" w15:userId="2a8a67b5c00ad779"/>
  </w15:person>
  <w15:person w15:author="Дарья Лапутина [2]">
    <w15:presenceInfo w15:providerId="None" w15:userId="Дарья Лапути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AE"/>
    <w:rsid w:val="000011A3"/>
    <w:rsid w:val="00003EE7"/>
    <w:rsid w:val="0000400C"/>
    <w:rsid w:val="00004F20"/>
    <w:rsid w:val="00014472"/>
    <w:rsid w:val="000173F1"/>
    <w:rsid w:val="00027C56"/>
    <w:rsid w:val="000310E6"/>
    <w:rsid w:val="00035DAA"/>
    <w:rsid w:val="00035ED2"/>
    <w:rsid w:val="00037798"/>
    <w:rsid w:val="00040A68"/>
    <w:rsid w:val="00042E9F"/>
    <w:rsid w:val="00044F0C"/>
    <w:rsid w:val="00055A97"/>
    <w:rsid w:val="0006118F"/>
    <w:rsid w:val="00070540"/>
    <w:rsid w:val="00070C9A"/>
    <w:rsid w:val="00071BA0"/>
    <w:rsid w:val="00076EAF"/>
    <w:rsid w:val="00082E99"/>
    <w:rsid w:val="00083FCE"/>
    <w:rsid w:val="00086ED0"/>
    <w:rsid w:val="0009289F"/>
    <w:rsid w:val="000953F8"/>
    <w:rsid w:val="000A1755"/>
    <w:rsid w:val="000A4AB8"/>
    <w:rsid w:val="000A5AF7"/>
    <w:rsid w:val="000B1320"/>
    <w:rsid w:val="000B2942"/>
    <w:rsid w:val="000B3394"/>
    <w:rsid w:val="000B6C92"/>
    <w:rsid w:val="000B7D65"/>
    <w:rsid w:val="000C44DE"/>
    <w:rsid w:val="000C4568"/>
    <w:rsid w:val="000D312E"/>
    <w:rsid w:val="000E2880"/>
    <w:rsid w:val="000E2E3F"/>
    <w:rsid w:val="000E4A70"/>
    <w:rsid w:val="000E54B8"/>
    <w:rsid w:val="000E57EE"/>
    <w:rsid w:val="000F23D1"/>
    <w:rsid w:val="000F2F65"/>
    <w:rsid w:val="00110C87"/>
    <w:rsid w:val="00123A6A"/>
    <w:rsid w:val="00135250"/>
    <w:rsid w:val="00142860"/>
    <w:rsid w:val="00143689"/>
    <w:rsid w:val="00144A9F"/>
    <w:rsid w:val="0015017B"/>
    <w:rsid w:val="001506D4"/>
    <w:rsid w:val="00151104"/>
    <w:rsid w:val="00152D3C"/>
    <w:rsid w:val="00154866"/>
    <w:rsid w:val="001554FB"/>
    <w:rsid w:val="001617A5"/>
    <w:rsid w:val="00161CA3"/>
    <w:rsid w:val="001622A3"/>
    <w:rsid w:val="00163CFB"/>
    <w:rsid w:val="001671C4"/>
    <w:rsid w:val="001744D2"/>
    <w:rsid w:val="00175645"/>
    <w:rsid w:val="00175BA2"/>
    <w:rsid w:val="00176CA4"/>
    <w:rsid w:val="00176E64"/>
    <w:rsid w:val="00181017"/>
    <w:rsid w:val="00183034"/>
    <w:rsid w:val="00185E26"/>
    <w:rsid w:val="00186AF4"/>
    <w:rsid w:val="00190968"/>
    <w:rsid w:val="00191407"/>
    <w:rsid w:val="001B2B69"/>
    <w:rsid w:val="001B4AA4"/>
    <w:rsid w:val="001B5581"/>
    <w:rsid w:val="001C1051"/>
    <w:rsid w:val="001C7553"/>
    <w:rsid w:val="001C75F8"/>
    <w:rsid w:val="001E01B4"/>
    <w:rsid w:val="001E0601"/>
    <w:rsid w:val="0020298B"/>
    <w:rsid w:val="00204891"/>
    <w:rsid w:val="002076C5"/>
    <w:rsid w:val="00212700"/>
    <w:rsid w:val="00216925"/>
    <w:rsid w:val="00216D36"/>
    <w:rsid w:val="00226B6E"/>
    <w:rsid w:val="00234B63"/>
    <w:rsid w:val="002371FB"/>
    <w:rsid w:val="002375DF"/>
    <w:rsid w:val="00244571"/>
    <w:rsid w:val="00245349"/>
    <w:rsid w:val="0024556D"/>
    <w:rsid w:val="00255812"/>
    <w:rsid w:val="0025586A"/>
    <w:rsid w:val="00256406"/>
    <w:rsid w:val="002616C3"/>
    <w:rsid w:val="00270841"/>
    <w:rsid w:val="00271765"/>
    <w:rsid w:val="002809A0"/>
    <w:rsid w:val="00283F43"/>
    <w:rsid w:val="00284587"/>
    <w:rsid w:val="0028718E"/>
    <w:rsid w:val="00287589"/>
    <w:rsid w:val="0029270F"/>
    <w:rsid w:val="00296944"/>
    <w:rsid w:val="002A127F"/>
    <w:rsid w:val="002A3E5C"/>
    <w:rsid w:val="002B085F"/>
    <w:rsid w:val="002B1D3A"/>
    <w:rsid w:val="002B4A8D"/>
    <w:rsid w:val="002B579E"/>
    <w:rsid w:val="002C05E6"/>
    <w:rsid w:val="002C0FB1"/>
    <w:rsid w:val="002C1C4A"/>
    <w:rsid w:val="002C4931"/>
    <w:rsid w:val="002C70CD"/>
    <w:rsid w:val="002D0F3A"/>
    <w:rsid w:val="002D4C4F"/>
    <w:rsid w:val="002D7ACC"/>
    <w:rsid w:val="002D7CF2"/>
    <w:rsid w:val="002E33DF"/>
    <w:rsid w:val="002E5753"/>
    <w:rsid w:val="002E6144"/>
    <w:rsid w:val="002E73CA"/>
    <w:rsid w:val="002F4A5A"/>
    <w:rsid w:val="002F4E71"/>
    <w:rsid w:val="00304B82"/>
    <w:rsid w:val="0031332D"/>
    <w:rsid w:val="00317605"/>
    <w:rsid w:val="0032569B"/>
    <w:rsid w:val="0033120F"/>
    <w:rsid w:val="00331F78"/>
    <w:rsid w:val="00334B5D"/>
    <w:rsid w:val="00342B92"/>
    <w:rsid w:val="00343882"/>
    <w:rsid w:val="00344AB6"/>
    <w:rsid w:val="003519DA"/>
    <w:rsid w:val="003545C7"/>
    <w:rsid w:val="00354B0F"/>
    <w:rsid w:val="00354B2F"/>
    <w:rsid w:val="00355946"/>
    <w:rsid w:val="0036215D"/>
    <w:rsid w:val="00372070"/>
    <w:rsid w:val="00374B0F"/>
    <w:rsid w:val="00374FFF"/>
    <w:rsid w:val="0038016E"/>
    <w:rsid w:val="00385C53"/>
    <w:rsid w:val="003931F9"/>
    <w:rsid w:val="003942DF"/>
    <w:rsid w:val="003A337F"/>
    <w:rsid w:val="003B3749"/>
    <w:rsid w:val="003C1A43"/>
    <w:rsid w:val="003C3F95"/>
    <w:rsid w:val="003C64C9"/>
    <w:rsid w:val="003C6623"/>
    <w:rsid w:val="003D3C03"/>
    <w:rsid w:val="003D3EC5"/>
    <w:rsid w:val="003D592E"/>
    <w:rsid w:val="003D7752"/>
    <w:rsid w:val="003E6CF6"/>
    <w:rsid w:val="00401FF8"/>
    <w:rsid w:val="00403C21"/>
    <w:rsid w:val="00405365"/>
    <w:rsid w:val="004145FD"/>
    <w:rsid w:val="004148B9"/>
    <w:rsid w:val="00416256"/>
    <w:rsid w:val="0041628B"/>
    <w:rsid w:val="0043092B"/>
    <w:rsid w:val="004359B4"/>
    <w:rsid w:val="0043627E"/>
    <w:rsid w:val="00436FC1"/>
    <w:rsid w:val="0044528E"/>
    <w:rsid w:val="0044545F"/>
    <w:rsid w:val="00456A93"/>
    <w:rsid w:val="004753C8"/>
    <w:rsid w:val="00477796"/>
    <w:rsid w:val="00477BA1"/>
    <w:rsid w:val="00484EA1"/>
    <w:rsid w:val="004860E3"/>
    <w:rsid w:val="0048742A"/>
    <w:rsid w:val="00490A1F"/>
    <w:rsid w:val="00495956"/>
    <w:rsid w:val="00496D46"/>
    <w:rsid w:val="004A02BC"/>
    <w:rsid w:val="004A3383"/>
    <w:rsid w:val="004A586D"/>
    <w:rsid w:val="004A65F1"/>
    <w:rsid w:val="004A7275"/>
    <w:rsid w:val="004B2FB0"/>
    <w:rsid w:val="004B455F"/>
    <w:rsid w:val="004B7566"/>
    <w:rsid w:val="004C7E74"/>
    <w:rsid w:val="004D005A"/>
    <w:rsid w:val="004D3759"/>
    <w:rsid w:val="004D6FB2"/>
    <w:rsid w:val="004E02D1"/>
    <w:rsid w:val="004E26F6"/>
    <w:rsid w:val="004E5C2A"/>
    <w:rsid w:val="004E6132"/>
    <w:rsid w:val="004F200F"/>
    <w:rsid w:val="004F328D"/>
    <w:rsid w:val="004F69E1"/>
    <w:rsid w:val="004F6E59"/>
    <w:rsid w:val="004F744D"/>
    <w:rsid w:val="0050589E"/>
    <w:rsid w:val="0050763A"/>
    <w:rsid w:val="00514E18"/>
    <w:rsid w:val="0052024B"/>
    <w:rsid w:val="005252DF"/>
    <w:rsid w:val="00525720"/>
    <w:rsid w:val="005257EC"/>
    <w:rsid w:val="00531EB3"/>
    <w:rsid w:val="0053375B"/>
    <w:rsid w:val="00535BFA"/>
    <w:rsid w:val="00540AFE"/>
    <w:rsid w:val="00541BCC"/>
    <w:rsid w:val="0054270D"/>
    <w:rsid w:val="00547EA4"/>
    <w:rsid w:val="00551E53"/>
    <w:rsid w:val="0055471F"/>
    <w:rsid w:val="005578BF"/>
    <w:rsid w:val="005601B8"/>
    <w:rsid w:val="005616AE"/>
    <w:rsid w:val="00561BC8"/>
    <w:rsid w:val="00561D08"/>
    <w:rsid w:val="00573BBE"/>
    <w:rsid w:val="00574619"/>
    <w:rsid w:val="00575BEA"/>
    <w:rsid w:val="005779B8"/>
    <w:rsid w:val="005854C3"/>
    <w:rsid w:val="005935E7"/>
    <w:rsid w:val="00594B7E"/>
    <w:rsid w:val="00596D26"/>
    <w:rsid w:val="005A18B2"/>
    <w:rsid w:val="005A323C"/>
    <w:rsid w:val="005A3C11"/>
    <w:rsid w:val="005A644B"/>
    <w:rsid w:val="005B43A7"/>
    <w:rsid w:val="005B6266"/>
    <w:rsid w:val="005C2D3D"/>
    <w:rsid w:val="005C5306"/>
    <w:rsid w:val="005C7EEF"/>
    <w:rsid w:val="005D1636"/>
    <w:rsid w:val="005E01F8"/>
    <w:rsid w:val="005E19DC"/>
    <w:rsid w:val="005E35D4"/>
    <w:rsid w:val="005E5905"/>
    <w:rsid w:val="005F12C3"/>
    <w:rsid w:val="005F249E"/>
    <w:rsid w:val="005F5EBF"/>
    <w:rsid w:val="006014F9"/>
    <w:rsid w:val="00606316"/>
    <w:rsid w:val="0061367A"/>
    <w:rsid w:val="00614C94"/>
    <w:rsid w:val="00617100"/>
    <w:rsid w:val="006227B6"/>
    <w:rsid w:val="00624B0E"/>
    <w:rsid w:val="0063366B"/>
    <w:rsid w:val="00635055"/>
    <w:rsid w:val="00636BBF"/>
    <w:rsid w:val="00641143"/>
    <w:rsid w:val="00641681"/>
    <w:rsid w:val="00646A87"/>
    <w:rsid w:val="00651958"/>
    <w:rsid w:val="00661DF1"/>
    <w:rsid w:val="00662989"/>
    <w:rsid w:val="00665128"/>
    <w:rsid w:val="00666F5F"/>
    <w:rsid w:val="00667DE2"/>
    <w:rsid w:val="006745B9"/>
    <w:rsid w:val="00675389"/>
    <w:rsid w:val="00675CB7"/>
    <w:rsid w:val="006777D0"/>
    <w:rsid w:val="006779D2"/>
    <w:rsid w:val="00686BAE"/>
    <w:rsid w:val="00691F60"/>
    <w:rsid w:val="0069341C"/>
    <w:rsid w:val="00696A6B"/>
    <w:rsid w:val="00697DA7"/>
    <w:rsid w:val="006A19E2"/>
    <w:rsid w:val="006A241E"/>
    <w:rsid w:val="006A4530"/>
    <w:rsid w:val="006A5D00"/>
    <w:rsid w:val="006A69F9"/>
    <w:rsid w:val="006B0D7F"/>
    <w:rsid w:val="006B1B10"/>
    <w:rsid w:val="006C0562"/>
    <w:rsid w:val="006C5857"/>
    <w:rsid w:val="006D1696"/>
    <w:rsid w:val="006D5257"/>
    <w:rsid w:val="006D6AA5"/>
    <w:rsid w:val="006E0DBA"/>
    <w:rsid w:val="006E24F8"/>
    <w:rsid w:val="00700076"/>
    <w:rsid w:val="00700593"/>
    <w:rsid w:val="00701D16"/>
    <w:rsid w:val="00707889"/>
    <w:rsid w:val="00716864"/>
    <w:rsid w:val="007261F4"/>
    <w:rsid w:val="007309B0"/>
    <w:rsid w:val="00740E31"/>
    <w:rsid w:val="007449C2"/>
    <w:rsid w:val="00752155"/>
    <w:rsid w:val="0075322C"/>
    <w:rsid w:val="0075539B"/>
    <w:rsid w:val="0076182F"/>
    <w:rsid w:val="007776F8"/>
    <w:rsid w:val="00784DEE"/>
    <w:rsid w:val="00790CD4"/>
    <w:rsid w:val="00791D29"/>
    <w:rsid w:val="0079249A"/>
    <w:rsid w:val="007A0FEC"/>
    <w:rsid w:val="007A1F80"/>
    <w:rsid w:val="007A2996"/>
    <w:rsid w:val="007A3364"/>
    <w:rsid w:val="007A55F7"/>
    <w:rsid w:val="007C4D44"/>
    <w:rsid w:val="007D6801"/>
    <w:rsid w:val="007F1464"/>
    <w:rsid w:val="007F7AD4"/>
    <w:rsid w:val="00803BC9"/>
    <w:rsid w:val="00807447"/>
    <w:rsid w:val="008172C3"/>
    <w:rsid w:val="00832441"/>
    <w:rsid w:val="00842BCB"/>
    <w:rsid w:val="00844049"/>
    <w:rsid w:val="00846D16"/>
    <w:rsid w:val="00854B74"/>
    <w:rsid w:val="00864F83"/>
    <w:rsid w:val="00867F0D"/>
    <w:rsid w:val="008727A8"/>
    <w:rsid w:val="00873CAA"/>
    <w:rsid w:val="00873CE9"/>
    <w:rsid w:val="008775F3"/>
    <w:rsid w:val="00880D32"/>
    <w:rsid w:val="00890509"/>
    <w:rsid w:val="008937EE"/>
    <w:rsid w:val="00896E0B"/>
    <w:rsid w:val="008A0225"/>
    <w:rsid w:val="008A1398"/>
    <w:rsid w:val="008A75A1"/>
    <w:rsid w:val="008B0641"/>
    <w:rsid w:val="008B16DF"/>
    <w:rsid w:val="008B201C"/>
    <w:rsid w:val="008B33A7"/>
    <w:rsid w:val="008B6D65"/>
    <w:rsid w:val="008C59DE"/>
    <w:rsid w:val="008C6AE4"/>
    <w:rsid w:val="008E7194"/>
    <w:rsid w:val="008F2FC4"/>
    <w:rsid w:val="00901897"/>
    <w:rsid w:val="00901D2D"/>
    <w:rsid w:val="00903DCA"/>
    <w:rsid w:val="00905809"/>
    <w:rsid w:val="00907886"/>
    <w:rsid w:val="0091252C"/>
    <w:rsid w:val="00916267"/>
    <w:rsid w:val="00924609"/>
    <w:rsid w:val="00924F24"/>
    <w:rsid w:val="00924FF9"/>
    <w:rsid w:val="009251BE"/>
    <w:rsid w:val="009335F9"/>
    <w:rsid w:val="00941BF1"/>
    <w:rsid w:val="00947032"/>
    <w:rsid w:val="00947512"/>
    <w:rsid w:val="009619BE"/>
    <w:rsid w:val="00962A92"/>
    <w:rsid w:val="0098532D"/>
    <w:rsid w:val="009871CE"/>
    <w:rsid w:val="0099198C"/>
    <w:rsid w:val="0099257B"/>
    <w:rsid w:val="00994E5B"/>
    <w:rsid w:val="00995995"/>
    <w:rsid w:val="00997C2D"/>
    <w:rsid w:val="009A08C7"/>
    <w:rsid w:val="009A3191"/>
    <w:rsid w:val="009A3589"/>
    <w:rsid w:val="009A5E50"/>
    <w:rsid w:val="009A64A2"/>
    <w:rsid w:val="009B1C59"/>
    <w:rsid w:val="009B7B1A"/>
    <w:rsid w:val="009C5868"/>
    <w:rsid w:val="009D0AC7"/>
    <w:rsid w:val="009E1F29"/>
    <w:rsid w:val="009E7BE5"/>
    <w:rsid w:val="009F042D"/>
    <w:rsid w:val="009F610F"/>
    <w:rsid w:val="009F6336"/>
    <w:rsid w:val="009F7CFF"/>
    <w:rsid w:val="00A00A16"/>
    <w:rsid w:val="00A01FB4"/>
    <w:rsid w:val="00A0257B"/>
    <w:rsid w:val="00A0395E"/>
    <w:rsid w:val="00A05315"/>
    <w:rsid w:val="00A07700"/>
    <w:rsid w:val="00A10670"/>
    <w:rsid w:val="00A1494E"/>
    <w:rsid w:val="00A46C09"/>
    <w:rsid w:val="00A47B3E"/>
    <w:rsid w:val="00A531B4"/>
    <w:rsid w:val="00A5668B"/>
    <w:rsid w:val="00A642BB"/>
    <w:rsid w:val="00A661CB"/>
    <w:rsid w:val="00A66FD3"/>
    <w:rsid w:val="00A67C1D"/>
    <w:rsid w:val="00A71137"/>
    <w:rsid w:val="00A77BE5"/>
    <w:rsid w:val="00A803C4"/>
    <w:rsid w:val="00A81825"/>
    <w:rsid w:val="00A85D93"/>
    <w:rsid w:val="00A90D2B"/>
    <w:rsid w:val="00A9167B"/>
    <w:rsid w:val="00AA74CC"/>
    <w:rsid w:val="00AA7E71"/>
    <w:rsid w:val="00AB01F3"/>
    <w:rsid w:val="00AB5A38"/>
    <w:rsid w:val="00AB6B71"/>
    <w:rsid w:val="00AC6AC8"/>
    <w:rsid w:val="00AD16C0"/>
    <w:rsid w:val="00AD5ACE"/>
    <w:rsid w:val="00AE04CD"/>
    <w:rsid w:val="00AE051C"/>
    <w:rsid w:val="00AE3812"/>
    <w:rsid w:val="00AF5A8D"/>
    <w:rsid w:val="00AF626A"/>
    <w:rsid w:val="00AF6E1C"/>
    <w:rsid w:val="00B03A54"/>
    <w:rsid w:val="00B03E41"/>
    <w:rsid w:val="00B12136"/>
    <w:rsid w:val="00B132A3"/>
    <w:rsid w:val="00B210DE"/>
    <w:rsid w:val="00B21F93"/>
    <w:rsid w:val="00B25ABB"/>
    <w:rsid w:val="00B27189"/>
    <w:rsid w:val="00B37D03"/>
    <w:rsid w:val="00B40C59"/>
    <w:rsid w:val="00B40CAD"/>
    <w:rsid w:val="00B456CE"/>
    <w:rsid w:val="00B46612"/>
    <w:rsid w:val="00B51279"/>
    <w:rsid w:val="00B52AC7"/>
    <w:rsid w:val="00B5698C"/>
    <w:rsid w:val="00B91037"/>
    <w:rsid w:val="00B92787"/>
    <w:rsid w:val="00B94252"/>
    <w:rsid w:val="00BA38C5"/>
    <w:rsid w:val="00BA7FDE"/>
    <w:rsid w:val="00BB0733"/>
    <w:rsid w:val="00BB349A"/>
    <w:rsid w:val="00BB4171"/>
    <w:rsid w:val="00BC058B"/>
    <w:rsid w:val="00BC16E4"/>
    <w:rsid w:val="00BC1E9F"/>
    <w:rsid w:val="00BC29C6"/>
    <w:rsid w:val="00BC2A48"/>
    <w:rsid w:val="00BD3A59"/>
    <w:rsid w:val="00BD7A5D"/>
    <w:rsid w:val="00BD7E23"/>
    <w:rsid w:val="00BE0E24"/>
    <w:rsid w:val="00BF363B"/>
    <w:rsid w:val="00BF4EDD"/>
    <w:rsid w:val="00BF53D5"/>
    <w:rsid w:val="00BF6A06"/>
    <w:rsid w:val="00C023C8"/>
    <w:rsid w:val="00C10DD5"/>
    <w:rsid w:val="00C13A2F"/>
    <w:rsid w:val="00C24F6D"/>
    <w:rsid w:val="00C32A91"/>
    <w:rsid w:val="00C34459"/>
    <w:rsid w:val="00C36153"/>
    <w:rsid w:val="00C4393B"/>
    <w:rsid w:val="00C47772"/>
    <w:rsid w:val="00C629E2"/>
    <w:rsid w:val="00C65486"/>
    <w:rsid w:val="00C7006B"/>
    <w:rsid w:val="00C7369C"/>
    <w:rsid w:val="00C737E4"/>
    <w:rsid w:val="00C75CFA"/>
    <w:rsid w:val="00C924FB"/>
    <w:rsid w:val="00C9364E"/>
    <w:rsid w:val="00C96910"/>
    <w:rsid w:val="00C97505"/>
    <w:rsid w:val="00CA36C3"/>
    <w:rsid w:val="00CA4290"/>
    <w:rsid w:val="00CA6689"/>
    <w:rsid w:val="00CB42A1"/>
    <w:rsid w:val="00CB779E"/>
    <w:rsid w:val="00CB7932"/>
    <w:rsid w:val="00CC3DEC"/>
    <w:rsid w:val="00CC3EBA"/>
    <w:rsid w:val="00CC53F8"/>
    <w:rsid w:val="00CD6193"/>
    <w:rsid w:val="00CD6603"/>
    <w:rsid w:val="00CE0DF1"/>
    <w:rsid w:val="00CE180F"/>
    <w:rsid w:val="00CF0B28"/>
    <w:rsid w:val="00CF537C"/>
    <w:rsid w:val="00D05167"/>
    <w:rsid w:val="00D2452E"/>
    <w:rsid w:val="00D24DC9"/>
    <w:rsid w:val="00D272AB"/>
    <w:rsid w:val="00D35924"/>
    <w:rsid w:val="00D42F45"/>
    <w:rsid w:val="00D45251"/>
    <w:rsid w:val="00D46DF6"/>
    <w:rsid w:val="00D46FBB"/>
    <w:rsid w:val="00D557F9"/>
    <w:rsid w:val="00D571EC"/>
    <w:rsid w:val="00D6003A"/>
    <w:rsid w:val="00D71779"/>
    <w:rsid w:val="00D7647D"/>
    <w:rsid w:val="00D76B39"/>
    <w:rsid w:val="00D81BB4"/>
    <w:rsid w:val="00D84644"/>
    <w:rsid w:val="00D84FF2"/>
    <w:rsid w:val="00D85EAE"/>
    <w:rsid w:val="00D9000A"/>
    <w:rsid w:val="00D91707"/>
    <w:rsid w:val="00D95E9E"/>
    <w:rsid w:val="00DB0F26"/>
    <w:rsid w:val="00DB1F5F"/>
    <w:rsid w:val="00DB2C94"/>
    <w:rsid w:val="00DB2CFB"/>
    <w:rsid w:val="00DB4943"/>
    <w:rsid w:val="00DC18BB"/>
    <w:rsid w:val="00DC3574"/>
    <w:rsid w:val="00DC3FDD"/>
    <w:rsid w:val="00DC56C8"/>
    <w:rsid w:val="00DD1D65"/>
    <w:rsid w:val="00DD22C7"/>
    <w:rsid w:val="00DD7E4A"/>
    <w:rsid w:val="00DE10AB"/>
    <w:rsid w:val="00DE3518"/>
    <w:rsid w:val="00DE3760"/>
    <w:rsid w:val="00DE52C5"/>
    <w:rsid w:val="00DF31F8"/>
    <w:rsid w:val="00DF5C11"/>
    <w:rsid w:val="00E01760"/>
    <w:rsid w:val="00E025E3"/>
    <w:rsid w:val="00E03961"/>
    <w:rsid w:val="00E06F17"/>
    <w:rsid w:val="00E109E0"/>
    <w:rsid w:val="00E132D5"/>
    <w:rsid w:val="00E14316"/>
    <w:rsid w:val="00E24692"/>
    <w:rsid w:val="00E30C38"/>
    <w:rsid w:val="00E35621"/>
    <w:rsid w:val="00E37B04"/>
    <w:rsid w:val="00E4112B"/>
    <w:rsid w:val="00E5283B"/>
    <w:rsid w:val="00E60220"/>
    <w:rsid w:val="00E63359"/>
    <w:rsid w:val="00E63705"/>
    <w:rsid w:val="00E718CF"/>
    <w:rsid w:val="00E72DD9"/>
    <w:rsid w:val="00E7583E"/>
    <w:rsid w:val="00E771E4"/>
    <w:rsid w:val="00E80F6D"/>
    <w:rsid w:val="00E8167D"/>
    <w:rsid w:val="00E838C1"/>
    <w:rsid w:val="00E936FC"/>
    <w:rsid w:val="00E94F1F"/>
    <w:rsid w:val="00E968CE"/>
    <w:rsid w:val="00EA3FBA"/>
    <w:rsid w:val="00EA43DA"/>
    <w:rsid w:val="00EB05C0"/>
    <w:rsid w:val="00EB157E"/>
    <w:rsid w:val="00EB34E9"/>
    <w:rsid w:val="00EB74ED"/>
    <w:rsid w:val="00EC61E7"/>
    <w:rsid w:val="00ED2C04"/>
    <w:rsid w:val="00EE4033"/>
    <w:rsid w:val="00EE6659"/>
    <w:rsid w:val="00EF2057"/>
    <w:rsid w:val="00EF66C0"/>
    <w:rsid w:val="00F03532"/>
    <w:rsid w:val="00F13C1A"/>
    <w:rsid w:val="00F147D1"/>
    <w:rsid w:val="00F2175A"/>
    <w:rsid w:val="00F22F3B"/>
    <w:rsid w:val="00F23267"/>
    <w:rsid w:val="00F23C28"/>
    <w:rsid w:val="00F2685C"/>
    <w:rsid w:val="00F37C67"/>
    <w:rsid w:val="00F452D8"/>
    <w:rsid w:val="00F52046"/>
    <w:rsid w:val="00F531C8"/>
    <w:rsid w:val="00F61964"/>
    <w:rsid w:val="00F61C99"/>
    <w:rsid w:val="00F63CBC"/>
    <w:rsid w:val="00F72747"/>
    <w:rsid w:val="00F779F9"/>
    <w:rsid w:val="00F77EDE"/>
    <w:rsid w:val="00FA1126"/>
    <w:rsid w:val="00FA4413"/>
    <w:rsid w:val="00FA5D68"/>
    <w:rsid w:val="00FA6B4E"/>
    <w:rsid w:val="00FB2478"/>
    <w:rsid w:val="00FC2F0E"/>
    <w:rsid w:val="00FC3200"/>
    <w:rsid w:val="00FC3F1C"/>
    <w:rsid w:val="00FC521E"/>
    <w:rsid w:val="00FC69B2"/>
    <w:rsid w:val="00FD2E19"/>
    <w:rsid w:val="00FD375E"/>
    <w:rsid w:val="00FD51C1"/>
    <w:rsid w:val="00FE1A74"/>
    <w:rsid w:val="00FF3FA9"/>
    <w:rsid w:val="00FF4577"/>
    <w:rsid w:val="00FF6405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1CB5"/>
  <w15:chartTrackingRefBased/>
  <w15:docId w15:val="{092C517E-84E2-4519-908C-36036BDD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66F5F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666F5F"/>
    <w:rPr>
      <w:color w:val="800080"/>
      <w:u w:val="single"/>
    </w:rPr>
  </w:style>
  <w:style w:type="paragraph" w:customStyle="1" w:styleId="xl65">
    <w:name w:val="xl65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6">
    <w:name w:val="xl6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7">
    <w:name w:val="xl67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8">
    <w:name w:val="xl68"/>
    <w:basedOn w:val="a"/>
    <w:rsid w:val="00666F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9">
    <w:name w:val="xl6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 w:val="18"/>
      <w:szCs w:val="18"/>
      <w:lang w:eastAsia="ru-RU"/>
    </w:rPr>
  </w:style>
  <w:style w:type="paragraph" w:customStyle="1" w:styleId="xl70">
    <w:name w:val="xl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1">
    <w:name w:val="xl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2">
    <w:name w:val="xl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3">
    <w:name w:val="xl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4">
    <w:name w:val="xl7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5">
    <w:name w:val="xl75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6">
    <w:name w:val="xl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77">
    <w:name w:val="xl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78">
    <w:name w:val="xl78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79">
    <w:name w:val="xl7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80">
    <w:name w:val="xl8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1">
    <w:name w:val="xl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82">
    <w:name w:val="xl82"/>
    <w:basedOn w:val="a"/>
    <w:rsid w:val="00666F5F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3">
    <w:name w:val="xl83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4">
    <w:name w:val="xl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85">
    <w:name w:val="xl8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86">
    <w:name w:val="xl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7">
    <w:name w:val="xl87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8">
    <w:name w:val="xl88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9">
    <w:name w:val="xl89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0">
    <w:name w:val="xl90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1">
    <w:name w:val="xl91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2">
    <w:name w:val="xl92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3">
    <w:name w:val="xl9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4">
    <w:name w:val="xl94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5">
    <w:name w:val="xl9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6">
    <w:name w:val="xl9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7">
    <w:name w:val="xl97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8">
    <w:name w:val="xl9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9">
    <w:name w:val="xl99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0">
    <w:name w:val="xl10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1">
    <w:name w:val="xl101"/>
    <w:basedOn w:val="a"/>
    <w:rsid w:val="00666F5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02">
    <w:name w:val="xl10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3">
    <w:name w:val="xl10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4">
    <w:name w:val="xl104"/>
    <w:basedOn w:val="a"/>
    <w:rsid w:val="00666F5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5">
    <w:name w:val="xl105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6">
    <w:name w:val="xl10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7">
    <w:name w:val="xl107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8">
    <w:name w:val="xl108"/>
    <w:basedOn w:val="a"/>
    <w:rsid w:val="00666F5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9">
    <w:name w:val="xl109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0">
    <w:name w:val="xl110"/>
    <w:basedOn w:val="a"/>
    <w:rsid w:val="00666F5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1">
    <w:name w:val="xl11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2">
    <w:name w:val="xl11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3">
    <w:name w:val="xl11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4">
    <w:name w:val="xl11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5">
    <w:name w:val="xl11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6">
    <w:name w:val="xl11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7">
    <w:name w:val="xl117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8">
    <w:name w:val="xl11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9">
    <w:name w:val="xl119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0">
    <w:name w:val="xl12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1">
    <w:name w:val="xl12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2">
    <w:name w:val="xl12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3">
    <w:name w:val="xl123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4">
    <w:name w:val="xl12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5">
    <w:name w:val="xl12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6">
    <w:name w:val="xl12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7">
    <w:name w:val="xl127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8">
    <w:name w:val="xl12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9">
    <w:name w:val="xl12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0">
    <w:name w:val="xl13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1">
    <w:name w:val="xl13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2">
    <w:name w:val="xl132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33">
    <w:name w:val="xl133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34">
    <w:name w:val="xl13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5">
    <w:name w:val="xl13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6">
    <w:name w:val="xl13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7">
    <w:name w:val="xl13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8">
    <w:name w:val="xl13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9">
    <w:name w:val="xl13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40">
    <w:name w:val="xl140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1">
    <w:name w:val="xl141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2">
    <w:name w:val="xl142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3">
    <w:name w:val="xl143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4">
    <w:name w:val="xl14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5">
    <w:name w:val="xl145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6">
    <w:name w:val="xl14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7">
    <w:name w:val="xl147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8">
    <w:name w:val="xl14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9">
    <w:name w:val="xl14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0">
    <w:name w:val="xl15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1">
    <w:name w:val="xl15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2">
    <w:name w:val="xl15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3">
    <w:name w:val="xl153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4">
    <w:name w:val="xl154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5">
    <w:name w:val="xl155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6">
    <w:name w:val="xl156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7">
    <w:name w:val="xl157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8">
    <w:name w:val="xl15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9">
    <w:name w:val="xl15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0">
    <w:name w:val="xl16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1">
    <w:name w:val="xl161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2">
    <w:name w:val="xl16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3">
    <w:name w:val="xl16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4">
    <w:name w:val="xl16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5">
    <w:name w:val="xl16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6">
    <w:name w:val="xl16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7">
    <w:name w:val="xl16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8">
    <w:name w:val="xl16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9">
    <w:name w:val="xl16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0">
    <w:name w:val="xl1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1">
    <w:name w:val="xl1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2">
    <w:name w:val="xl1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3">
    <w:name w:val="xl1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4">
    <w:name w:val="xl174"/>
    <w:basedOn w:val="a"/>
    <w:rsid w:val="00666F5F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5">
    <w:name w:val="xl175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6">
    <w:name w:val="xl1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7">
    <w:name w:val="xl1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8">
    <w:name w:val="xl17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9">
    <w:name w:val="xl179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80">
    <w:name w:val="xl18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1">
    <w:name w:val="xl1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2">
    <w:name w:val="xl182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3">
    <w:name w:val="xl18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4">
    <w:name w:val="xl1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5">
    <w:name w:val="xl18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6">
    <w:name w:val="xl1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7">
    <w:name w:val="xl187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8">
    <w:name w:val="xl188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9">
    <w:name w:val="xl189"/>
    <w:basedOn w:val="a"/>
    <w:rsid w:val="00666F5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0">
    <w:name w:val="xl190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1">
    <w:name w:val="xl191"/>
    <w:basedOn w:val="a"/>
    <w:rsid w:val="00666F5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2">
    <w:name w:val="xl192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3">
    <w:name w:val="xl193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4">
    <w:name w:val="xl19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5">
    <w:name w:val="xl195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6">
    <w:name w:val="xl19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7">
    <w:name w:val="xl197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8">
    <w:name w:val="xl19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9">
    <w:name w:val="xl199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table" w:styleId="a5">
    <w:name w:val="Table Grid"/>
    <w:basedOn w:val="a1"/>
    <w:uiPriority w:val="59"/>
    <w:rsid w:val="00666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link w:val="a7"/>
    <w:uiPriority w:val="34"/>
    <w:qFormat/>
    <w:rsid w:val="00DB4943"/>
    <w:pPr>
      <w:ind w:left="720"/>
      <w:contextualSpacing/>
    </w:pPr>
  </w:style>
  <w:style w:type="paragraph" w:styleId="a8">
    <w:name w:val="No Spacing"/>
    <w:uiPriority w:val="1"/>
    <w:qFormat/>
    <w:rsid w:val="00245349"/>
    <w:rPr>
      <w:sz w:val="22"/>
      <w:szCs w:val="22"/>
      <w:lang w:eastAsia="en-US"/>
    </w:rPr>
  </w:style>
  <w:style w:type="character" w:customStyle="1" w:styleId="apple-converted-space">
    <w:name w:val="apple-converted-space"/>
    <w:rsid w:val="00BD3A59"/>
  </w:style>
  <w:style w:type="character" w:customStyle="1" w:styleId="a7">
    <w:name w:val="Абзац списка Знак"/>
    <w:link w:val="a6"/>
    <w:uiPriority w:val="99"/>
    <w:locked/>
    <w:rsid w:val="00F52046"/>
    <w:rPr>
      <w:sz w:val="22"/>
      <w:szCs w:val="22"/>
      <w:lang w:eastAsia="en-US"/>
    </w:rPr>
  </w:style>
  <w:style w:type="character" w:customStyle="1" w:styleId="rescapt2">
    <w:name w:val="res_capt2"/>
    <w:rsid w:val="00FF4577"/>
    <w:rPr>
      <w:b/>
      <w:bCs/>
      <w:vanish w:val="0"/>
      <w:webHidden w:val="0"/>
      <w:specVanish w:val="0"/>
    </w:rPr>
  </w:style>
  <w:style w:type="paragraph" w:styleId="2">
    <w:name w:val="Body Text 2"/>
    <w:basedOn w:val="a"/>
    <w:link w:val="20"/>
    <w:rsid w:val="0052024B"/>
    <w:pPr>
      <w:spacing w:after="120" w:line="480" w:lineRule="auto"/>
    </w:pPr>
    <w:rPr>
      <w:rFonts w:ascii="Garamond" w:eastAsia="Times New Roman" w:hAnsi="Garamond"/>
      <w:szCs w:val="20"/>
      <w:lang w:eastAsia="ru-RU"/>
    </w:rPr>
  </w:style>
  <w:style w:type="character" w:customStyle="1" w:styleId="20">
    <w:name w:val="Основной текст 2 Знак"/>
    <w:link w:val="2"/>
    <w:rsid w:val="0052024B"/>
    <w:rPr>
      <w:rFonts w:ascii="Garamond" w:eastAsia="Times New Roman" w:hAnsi="Garamond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F7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F77ED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01.jpg@01D4BE20.CE9B6B7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7313-98E2-4A04-9380-4971E9770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АО "ГЛОБЭКСБАНК"</Company>
  <LinksUpToDate>false</LinksUpToDate>
  <CharactersWithSpaces>998</CharactersWithSpaces>
  <SharedDoc>false</SharedDoc>
  <HLinks>
    <vt:vector size="6" baseType="variant">
      <vt:variant>
        <vt:i4>2752591</vt:i4>
      </vt:variant>
      <vt:variant>
        <vt:i4>-1</vt:i4>
      </vt:variant>
      <vt:variant>
        <vt:i4>1026</vt:i4>
      </vt:variant>
      <vt:variant>
        <vt:i4>1</vt:i4>
      </vt:variant>
      <vt:variant>
        <vt:lpwstr>cid:image001.jpg@01D4BE20.CE9B6B70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Зассеев Максим Аликович</dc:creator>
  <cp:keywords/>
  <cp:lastModifiedBy>Дарья Лапутина</cp:lastModifiedBy>
  <cp:revision>2</cp:revision>
  <cp:lastPrinted>2019-09-03T07:21:00Z</cp:lastPrinted>
  <dcterms:created xsi:type="dcterms:W3CDTF">2021-04-09T17:32:00Z</dcterms:created>
  <dcterms:modified xsi:type="dcterms:W3CDTF">2021-04-09T17:32:00Z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