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4CE3E63F" w:rsidR="005F249E" w:rsidRPr="00514E18" w:rsidRDefault="00907E37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7T16:40:00Z">
              <w:r>
                <w:rPr>
                  <w:color w:val="000000"/>
                  <w:lang w:val="en-US"/>
                </w:rPr>
                <w:t>D-6677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4FF25A7B" w:rsidR="005F249E" w:rsidRPr="00514E18" w:rsidRDefault="00907E37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7T16:40:00Z">
              <w:r>
                <w:rPr>
                  <w:lang w:val="en-US"/>
                </w:rPr>
                <w:t>2021-02-26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0B659EE5" w:rsidR="005F249E" w:rsidRPr="00514E18" w:rsidRDefault="00907E37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7T16:40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ФЫФЫ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7E314440" w:rsidR="00807447" w:rsidRPr="00514E18" w:rsidRDefault="00907E3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7T16:40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2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52025F9E" w:rsidR="00807447" w:rsidRPr="00514E18" w:rsidRDefault="00907E3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4-07T16:40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ФЫФЫ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1F860E88" w:rsidR="00C32A91" w:rsidRPr="00514E18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401B1314" w:rsidR="00C32A91" w:rsidRPr="00514E18" w:rsidRDefault="00C32A91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01ED6B02" w:rsidR="009619BE" w:rsidRPr="00514E18" w:rsidRDefault="00907E37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3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4" w:author="Дарья Лапутина" w:date="2021-04-07T16:40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Не имеет опыт договорных отношений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03C97B0B" w:rsidR="005E19DC" w:rsidRPr="00514E18" w:rsidRDefault="00907E3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6" w:author="Дарья Лапутина" w:date="2021-04-07T16:40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Закупочная процедура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100A2A6F" w:rsidR="009619BE" w:rsidRPr="00514E18" w:rsidRDefault="00907E37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7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8" w:author="Дарья Лапутина" w:date="2021-04-07T16:40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ФЫФЫ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3CB698EF" w:rsidR="009619BE" w:rsidRPr="00514E18" w:rsidRDefault="00907E37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9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0" w:author="Дарья Лапутина" w:date="2021-04-07T16:40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556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0BADBAF5" w:rsidR="009871CE" w:rsidRPr="003D7752" w:rsidRDefault="003D775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1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22" w:author="Дарья Лапутина [2]" w:date="2021-03-12T15:19:00Z">
              <w:del w:id="23" w:author="Дарья Лапутина" w:date="2021-04-07T16:40:00Z">
                <w:r w:rsidDel="00907E37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24" w:author="Дарья Лапутина [2]" w:date="2021-03-18T12:51:00Z">
              <w:del w:id="25" w:author="Дарья Лапутина" w:date="2021-04-07T16:40:00Z">
                <w:r w:rsidR="004F6E59" w:rsidDel="00907E37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26" w:author="Дарья Лапутина [2]" w:date="2021-03-12T15:19:00Z">
              <w:del w:id="27" w:author="Дарья Лапутина" w:date="2021-04-07T16:40:00Z">
                <w:r w:rsidDel="00907E37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4415CCA2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8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3D536A7F" w:rsidR="00662989" w:rsidRPr="008C6AE4" w:rsidRDefault="00907E37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ins w:id="29" w:author="Дарья Лапутина" w:date="2021-04-07T16:40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Возможно</w:t>
              </w:r>
            </w:ins>
            <w:del w:id="30" w:author="Дарья Лапутина" w:date="2021-04-06T18:55:00Z"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Возможно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/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 xml:space="preserve">Возможно 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с ограничени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е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м/Не рекомендовано</w:delText>
              </w:r>
            </w:del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1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2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3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07E37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894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2021-04-07T13:40:00Z</dcterms:created>
  <dcterms:modified xsi:type="dcterms:W3CDTF">2021-04-07T13:40:00Z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