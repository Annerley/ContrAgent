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3288C249" w:rsidR="005F249E" w:rsidRPr="00514E18" w:rsidRDefault="008B4628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r>
              <w:rPr>
                <w:color w:val="000000"/>
                <w:lang w:val="en-US"/>
              </w:rPr>
              <w:t>D-4356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0A1F10FA" w:rsidR="005F249E" w:rsidRPr="00514E18" w:rsidRDefault="008B4628">
            <w:pPr>
              <w:rPr>
                <w:highlight w:val="yellow"/>
                <w:lang w:val="en-US"/>
                <w:rPrChange w:id="1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2" w:author="Дарья Лапутина" w:date="2021-03-05T14:20:00Z">
                <w:pPr>
                  <w:spacing w:after="0" w:line="240" w:lineRule="auto"/>
                </w:pPr>
              </w:pPrChange>
            </w:pPr>
            <w:r>
              <w:rPr>
                <w:lang w:val="en-US"/>
              </w:rPr>
              <w:t>2021-02-26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7EE1A8B7" w:rsidR="005F249E" w:rsidRPr="00514E18" w:rsidRDefault="008B4628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3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прчорк</w:t>
            </w: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5C6C7991" w:rsidR="00807447" w:rsidRPr="00514E18" w:rsidRDefault="008B462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4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094CACBD" w:rsidR="00807447" w:rsidRPr="00514E18" w:rsidRDefault="008B4628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прчорк</w:t>
            </w: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64DAFCEB" w:rsidR="00C32A91" w:rsidRPr="00514E18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6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5D8B82F5" w:rsidR="00C32A91" w:rsidRPr="00514E18" w:rsidRDefault="00C32A91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6B816F92" w:rsidR="009619BE" w:rsidRPr="00514E18" w:rsidRDefault="008B4628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8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4B951E27" w:rsidR="005E19DC" w:rsidRPr="00514E18" w:rsidRDefault="008B462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9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Заключение дополнительного соглашения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075EE356" w:rsidR="009619BE" w:rsidRPr="00514E18" w:rsidRDefault="008B4628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0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прчорк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72426F5C" w:rsidR="009619BE" w:rsidRPr="00514E18" w:rsidRDefault="008B4628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1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4555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5FA22F85" w:rsidR="009871CE" w:rsidRPr="003D7752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12" w:author="Дарья Лапутина [2]" w:date="2021-03-12T15:19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7FBE0449" w:rsidR="009619BE" w:rsidRPr="00C924FB" w:rsidRDefault="008B4628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13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sdfsfsfsfsdfsfdsfsf</w:t>
            </w: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0EA90119" w:rsidR="00662989" w:rsidRPr="008C6AE4" w:rsidRDefault="008B4628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</w:t>
            </w:r>
            <w:del w:id="14" w:author="Дарья Лапутина" w:date="2021-04-06T18:55:00Z"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Возможно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/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 xml:space="preserve">Возможно 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с ограничени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е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м/Не рекомендовано</w:delText>
              </w:r>
            </w:del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15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16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17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Дарья Лапутина">
    <w15:presenceInfo w15:providerId="Windows Live" w15:userId="2a8a67b5c00ad779"/>
  </w15:person>
  <w15:person w15:author="Дарья Лапутина [2]">
    <w15:presenceInfo w15:providerId="None" w15:userId="Дарья Лапу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4628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928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2021-04-12T13:14:00Z</dcterms:created>
  <dcterms:modified xsi:type="dcterms:W3CDTF">2021-04-12T13:14:00Z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