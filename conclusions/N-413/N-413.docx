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492C2B6E" w:rsidR="005F249E" w:rsidRPr="00514E18" w:rsidRDefault="00E41F47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7T16:50:00Z">
              <w:r>
                <w:rPr>
                  <w:color w:val="000000"/>
                  <w:lang w:val="en-US"/>
                </w:rPr>
                <w:t>N-413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17ABC867" w:rsidR="005F249E" w:rsidRPr="00514E18" w:rsidRDefault="00E41F47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7T16:50:00Z">
              <w:r>
                <w:rPr>
                  <w:lang w:val="en-US"/>
                </w:rPr>
                <w:t>2021-04-07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45AF15BE" w:rsidR="005F249E" w:rsidRPr="00514E18" w:rsidRDefault="00E41F47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7T16:50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4-1-694-СЗ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74C143ED" w:rsidR="00807447" w:rsidRPr="00514E18" w:rsidRDefault="00E41F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7T16:50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0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40AB4791" w:rsidR="00807447" w:rsidRPr="00514E18" w:rsidRDefault="00E41F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7T16:50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Юго Западный участок БКЛ ст. проспект Вернадского с. Кунцевская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3433CC78" w:rsidR="00C32A91" w:rsidRPr="00514E18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4CBBEF0C" w:rsidR="00C32A91" w:rsidRPr="00514E18" w:rsidRDefault="00E41F47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4-07T16:50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3452431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56E8398" w:rsidR="009619BE" w:rsidRPr="00514E18" w:rsidRDefault="00E41F47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4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5" w:author="Дарья Лапутина" w:date="2021-04-07T16:50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Не имеет опыт договорных отношений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6683C362" w:rsidR="005E19DC" w:rsidRPr="00514E18" w:rsidRDefault="00E41F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7" w:author="Дарья Лапутина" w:date="2021-04-07T16:50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Иное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4DA8AC29" w14:textId="77777777" w:rsidR="00E41F47" w:rsidRDefault="00E41F47" w:rsidP="006C0562">
            <w:pPr>
              <w:pStyle w:val="a8"/>
              <w:jc w:val="both"/>
              <w:rPr>
                <w:ins w:id="18" w:author="Дарья Лапутина" w:date="2021-04-07T16:50:00Z"/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ins w:id="19" w:author="Дарья Лапутина" w:date="2021-04-07T16:50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прочерк</w:t>
              </w:r>
            </w:ins>
          </w:p>
          <w:p w14:paraId="770E1395" w14:textId="5AE17736" w:rsidR="00E41F47" w:rsidRDefault="00E41F47" w:rsidP="006C0562">
            <w:pPr>
              <w:pStyle w:val="a8"/>
              <w:jc w:val="both"/>
              <w:rPr>
                <w:ins w:id="20" w:author="Дарья Лапутина" w:date="2021-04-07T16:50:00Z"/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  <w:p w14:paraId="770E1395" w14:textId="5AE17736" w:rsidR="00E41F47" w:rsidRDefault="00E41F47" w:rsidP="006C0562">
            <w:pPr>
              <w:pStyle w:val="a8"/>
              <w:jc w:val="both"/>
              <w:rPr>
                <w:ins w:id="21" w:author="Дарья Лапутина" w:date="2021-04-07T16:50:00Z"/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  <w:p w14:paraId="770E1395" w14:textId="5AE17736" w:rsidR="009619BE" w:rsidRPr="00514E18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2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27D145A0" w:rsidR="009619BE" w:rsidRPr="00514E18" w:rsidRDefault="00E41F47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3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4" w:author="Дарья Лапутина" w:date="2021-04-07T16:50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0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426A5F10" w:rsidR="009871CE" w:rsidRPr="003D7752" w:rsidRDefault="003D775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5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6" w:author="Дарья Лапутина [2]" w:date="2021-03-12T15:19:00Z">
              <w:del w:id="27" w:author="Дарья Лапутина" w:date="2021-04-07T16:50:00Z">
                <w:r w:rsidDel="00E41F47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8" w:author="Дарья Лапутина [2]" w:date="2021-03-18T12:51:00Z">
              <w:del w:id="29" w:author="Дарья Лапутина" w:date="2021-04-07T16:50:00Z">
                <w:r w:rsidR="004F6E59" w:rsidDel="00E41F47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30" w:author="Дарья Лапутина [2]" w:date="2021-03-12T15:19:00Z">
              <w:del w:id="31" w:author="Дарья Лапутина" w:date="2021-04-07T16:50:00Z">
                <w:r w:rsidDel="00E41F47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2268C7BE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2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33E5C72" w:rsidR="00662989" w:rsidRPr="008C6AE4" w:rsidRDefault="00E41F47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ins w:id="33" w:author="Дарья Лапутина" w:date="2021-04-07T16:50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Возможно</w:t>
              </w:r>
            </w:ins>
            <w:del w:id="34" w:author="Дарья Лапутина" w:date="2021-04-06T18:55:00Z"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5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6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41F47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4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953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2021-04-07T13:50:00Z</dcterms:created>
  <dcterms:modified xsi:type="dcterms:W3CDTF">2021-04-07T13:50:00Z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