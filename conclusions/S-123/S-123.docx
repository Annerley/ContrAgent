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014CA1BB" w:rsidR="005F249E" w:rsidRPr="00514E18" w:rsidRDefault="00384B76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r>
              <w:rPr>
                <w:color w:val="000000"/>
                <w:lang w:val="en-US"/>
              </w:rPr>
              <w:t>S-123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3C94C557" w:rsidR="005F249E" w:rsidRPr="00514E18" w:rsidRDefault="00384B76">
            <w:pPr>
              <w:rPr>
                <w:highlight w:val="yellow"/>
                <w:lang w:val="en-US"/>
                <w:rPrChange w:id="1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2" w:author="Дарья Лапутина" w:date="2021-03-05T14:20:00Z">
                <w:pPr>
                  <w:spacing w:after="0" w:line="240" w:lineRule="auto"/>
                </w:pPr>
              </w:pPrChange>
            </w:pPr>
            <w:r>
              <w:rPr>
                <w:lang w:val="en-US"/>
              </w:rPr>
              <w:t>2021-03-29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38E9C0C2" w:rsidR="005F249E" w:rsidRPr="00514E18" w:rsidRDefault="00384B76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3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4-1-694-СЗ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38295110" w:rsidR="00807447" w:rsidRPr="00514E18" w:rsidRDefault="00384B76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4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33C33B30" w:rsidR="00807447" w:rsidRPr="00514E18" w:rsidRDefault="00384B76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Юго Западный участок БКЛ ст. проспект Вернадского с. Кунцевская</w:t>
            </w: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29BF6A62" w:rsidR="00C32A91" w:rsidRPr="00514E18" w:rsidRDefault="00384B76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6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ОБЩЕСТВО С ОГРАНИЧЕННОЙ ОТВЕТС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3336715E" w:rsidR="00C32A91" w:rsidRPr="00514E18" w:rsidRDefault="00384B76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77314466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4DBC7E1B" w:rsidR="009619BE" w:rsidRPr="00514E18" w:rsidRDefault="00384B76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8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2870954B" w:rsidR="005E19DC" w:rsidRPr="00514E18" w:rsidRDefault="00384B76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Заключение договора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0C089F0D" w:rsidR="009619BE" w:rsidRPr="00514E18" w:rsidRDefault="00384B76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0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прочерк22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0F495A24" w:rsidR="009619BE" w:rsidRPr="00514E18" w:rsidRDefault="00384B76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1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6968D9E" w14:textId="77777777" w:rsidR="00384B76" w:rsidRDefault="00384B76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1. testestst</w:t>
            </w:r>
          </w:p>
          <w:p w14:paraId="4275FBD9" w14:textId="78C3A15D" w:rsidR="00384B76" w:rsidRDefault="00384B76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3. testest3</w:t>
            </w:r>
          </w:p>
          <w:p w14:paraId="4275FBD9" w14:textId="78C3A15D" w:rsidR="009871CE" w:rsidRPr="003D7752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12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0C13D8DE" w:rsidR="009619BE" w:rsidRPr="00C924FB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13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1A646D7C" w:rsidR="00662989" w:rsidRPr="008C6AE4" w:rsidRDefault="00384B76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Невозможно</w:t>
            </w:r>
            <w:del w:id="14" w:author="Дарья Лапутина" w:date="2021-04-06T18:55:00Z"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Возможно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/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 xml:space="preserve">Возможно 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с ограничени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е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м/Не рекомендовано</w:delText>
              </w:r>
            </w:del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15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16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17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4B76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1012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2021-04-12T13:15:00Z</dcterms:created>
  <dcterms:modified xsi:type="dcterms:W3CDTF">2021-04-12T13:15:00Z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