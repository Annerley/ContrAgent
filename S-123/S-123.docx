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46E1F538" w:rsidR="005F249E" w:rsidRPr="00514E18" w:rsidRDefault="00000389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4-01T19:26:00Z">
              <w:r>
                <w:rPr>
                  <w:color w:val="000000"/>
                  <w:lang w:val="en-US"/>
                </w:rPr>
                <w:t>S-123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77835170" w:rsidR="005F249E" w:rsidRPr="00514E18" w:rsidRDefault="00000389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4-01T19:26:00Z">
              <w:r>
                <w:rPr>
                  <w:lang w:val="en-US"/>
                </w:rPr>
                <w:t>2021-03-29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43C06485" w:rsidR="005F249E" w:rsidRPr="00514E18" w:rsidRDefault="00000389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6" w:author="Дарья Лапутина" w:date="2021-04-01T19:26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4-1-694-СЗ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5E609333" w:rsidR="00807447" w:rsidRPr="00514E18" w:rsidRDefault="000003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8" w:author="Дарья Лапутина" w:date="2021-04-01T19:26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0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2DF52087" w:rsidR="00807447" w:rsidRPr="00514E18" w:rsidRDefault="00000389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0" w:author="Дарья Лапутина" w:date="2021-04-01T19:26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Юго Западный участок БКЛ ст. проспект Вернадского с. Кунцевская</w:t>
              </w:r>
            </w:ins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182262F4" w:rsidR="00C32A91" w:rsidRPr="00514E18" w:rsidRDefault="000003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1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2" w:author="Дарья Лапутина" w:date="2021-04-01T19:26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ОБЩЕСТВО С ОГРАНИЧЕННОЙ ОТВЕТС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4D4113C6" w:rsidR="00C32A91" w:rsidRPr="00514E18" w:rsidRDefault="00000389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3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4" w:author="Дарья Лапутина" w:date="2021-04-01T19:26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77314466ы</w:t>
              </w:r>
            </w:ins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5675B078" w:rsidR="009619BE" w:rsidRPr="00514E18" w:rsidRDefault="00000389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5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6" w:author="Дарья Лапутина" w:date="2021-04-01T19:26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Невозможно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20DE623C" w:rsidR="005E19DC" w:rsidRPr="00514E18" w:rsidRDefault="000003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8" w:author="Дарья Лапутина" w:date="2021-04-01T19:26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Заключение договора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4641C1F2" w:rsidR="009619BE" w:rsidRPr="00514E18" w:rsidRDefault="00000389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9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0" w:author="Дарья Лапутина" w:date="2021-04-01T19:26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прочерк22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79CBD706" w:rsidR="009619BE" w:rsidRPr="00514E18" w:rsidRDefault="00000389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1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2" w:author="Дарья Лапутина" w:date="2021-04-01T19:26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0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07EF4DC7" w14:textId="77777777" w:rsidR="00000389" w:rsidRDefault="003D7752" w:rsidP="00547EA4">
            <w:pPr>
              <w:pStyle w:val="a8"/>
              <w:jc w:val="both"/>
              <w:rPr>
                <w:ins w:id="23" w:author="Дарья Лапутина" w:date="2021-04-01T19:26:00Z"/>
                <w:rFonts w:ascii="Times New Roman" w:hAnsi="Times New Roman"/>
                <w:sz w:val="20"/>
                <w:szCs w:val="20"/>
                <w:lang w:val="en-US"/>
              </w:rPr>
            </w:pPr>
            <w:ins w:id="24" w:author="Дарья Лапутина [2]" w:date="2021-03-12T15:19:00Z">
              <w:del w:id="25" w:author="Дарья Лапутина" w:date="2021-04-01T19:26:00Z">
                <w:r w:rsidDel="00000389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{</w:delText>
                </w:r>
              </w:del>
            </w:ins>
            <w:ins w:id="26" w:author="Дарья Лапутина [2]" w:date="2021-03-18T12:51:00Z">
              <w:del w:id="27" w:author="Дарья Лапутина" w:date="2021-04-01T19:26:00Z">
                <w:r w:rsidR="004F6E59" w:rsidDel="00000389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scoring</w:delText>
                </w:r>
              </w:del>
            </w:ins>
            <w:ins w:id="28" w:author="Дарья Лапутина [2]" w:date="2021-03-12T15:19:00Z">
              <w:del w:id="29" w:author="Дарья Лапутина" w:date="2021-04-01T19:26:00Z">
                <w:r w:rsidDel="00000389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}</w:delText>
                </w:r>
              </w:del>
            </w:ins>
            <w:ins w:id="30" w:author="Дарья Лапутина" w:date="2021-04-01T19:26:00Z">
              <w:r w:rsidR="00000389">
                <w:rPr>
                  <w:rFonts w:ascii="Times New Roman" w:hAnsi="Times New Roman"/>
                  <w:sz w:val="20"/>
                  <w:szCs w:val="20"/>
                  <w:lang w:val="en-US"/>
                </w:rPr>
                <w:t>1. testestst</w:t>
              </w:r>
            </w:ins>
          </w:p>
          <w:p w14:paraId="4275FBD9" w14:textId="0287763B" w:rsidR="00000389" w:rsidRDefault="00000389" w:rsidP="00547EA4">
            <w:pPr>
              <w:pStyle w:val="a8"/>
              <w:jc w:val="both"/>
              <w:rPr>
                <w:ins w:id="31" w:author="Дарья Лапутина" w:date="2021-04-01T19:26:00Z"/>
                <w:rFonts w:ascii="Times New Roman" w:hAnsi="Times New Roman"/>
                <w:sz w:val="20"/>
                <w:szCs w:val="20"/>
                <w:lang w:val="en-US"/>
              </w:rPr>
            </w:pPr>
            <w:ins w:id="32" w:author="Дарья Лапутина" w:date="2021-04-01T19:26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 xml:space="preserve">
3. testest3</w:t>
              </w:r>
            </w:ins>
          </w:p>
          <w:p w14:paraId="4275FBD9" w14:textId="0287763B" w:rsidR="009871CE" w:rsidRPr="003D7752" w:rsidRDefault="00000389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33" w:author="Дарья Лапутина [2]" w:date="2021-03-12T15:19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34" w:author="Дарья Лапутина" w:date="2021-04-01T19:26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 xml:space="preserve">
</w:t>
              </w:r>
            </w:ins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1C050189" w:rsidR="009619BE" w:rsidRPr="00C924FB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35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77777777" w:rsidR="00662989" w:rsidRPr="008C6AE4" w:rsidRDefault="002D7CF2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b/>
                <w:szCs w:val="18"/>
              </w:rPr>
              <w:t>Возможно</w:t>
            </w:r>
            <w:r w:rsidR="00152D3C">
              <w:rPr>
                <w:rFonts w:ascii="Times New Roman" w:hAnsi="Times New Roman"/>
                <w:b/>
                <w:szCs w:val="18"/>
              </w:rPr>
              <w:t>/</w:t>
            </w:r>
            <w:r>
              <w:rPr>
                <w:rFonts w:ascii="Times New Roman" w:hAnsi="Times New Roman"/>
                <w:b/>
                <w:szCs w:val="18"/>
              </w:rPr>
              <w:t xml:space="preserve">Возможно </w:t>
            </w:r>
            <w:r w:rsidR="00152D3C">
              <w:rPr>
                <w:rFonts w:ascii="Times New Roman" w:hAnsi="Times New Roman"/>
                <w:b/>
                <w:szCs w:val="18"/>
              </w:rPr>
              <w:t>с ограничени</w:t>
            </w:r>
            <w:r>
              <w:rPr>
                <w:rFonts w:ascii="Times New Roman" w:hAnsi="Times New Roman"/>
                <w:b/>
                <w:szCs w:val="18"/>
              </w:rPr>
              <w:t>е</w:t>
            </w:r>
            <w:r w:rsidR="00152D3C">
              <w:rPr>
                <w:rFonts w:ascii="Times New Roman" w:hAnsi="Times New Roman"/>
                <w:b/>
                <w:szCs w:val="18"/>
              </w:rPr>
              <w:t>м/Не рекомендовано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36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37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38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0389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994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2021-04-01T16:26:00Z</dcterms:created>
  <dcterms:modified xsi:type="dcterms:W3CDTF">2021-04-01T16:26:00Z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