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16695AF5" w:rsidR="005F249E" w:rsidRPr="00514E18" w:rsidRDefault="000D6CD4" w:rsidP="00C32A91">
            <w:pPr>
              <w:spacing w:after="0" w:line="240" w:lineRule="auto"/>
              <w:rPr>
                <w:color w:val="000000"/>
                <w:lang w:val="en-US"/>
                <w:rPrChange w:id="0" w:author="Дарья Лапутина" w:date="2021-03-07T19:02:00Z">
                  <w:rPr>
                    <w:color w:val="000000"/>
                  </w:rPr>
                </w:rPrChange>
              </w:rPr>
            </w:pPr>
            <w:ins w:id="1" w:author="Дарья Лапутина" w:date="2021-04-07T16:36:00Z">
              <w:r>
                <w:rPr>
                  <w:color w:val="000000"/>
                  <w:lang w:val="en-US"/>
                </w:rPr>
                <w:t>N-456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155A2610" w:rsidR="005F249E" w:rsidRPr="00514E18" w:rsidRDefault="000D6CD4">
            <w:pPr>
              <w:rPr>
                <w:highlight w:val="yellow"/>
                <w:lang w:val="en-US"/>
                <w:rPrChange w:id="2" w:author="Дарья Лапутина" w:date="2021-03-07T19:02:00Z">
                  <w:rPr>
                    <w:rFonts w:ascii="Times New Roman" w:hAnsi="Times New Roman"/>
                    <w:sz w:val="18"/>
                    <w:szCs w:val="18"/>
                    <w:highlight w:val="yellow"/>
                    <w:lang w:val="en-US"/>
                  </w:rPr>
                </w:rPrChange>
              </w:rPr>
              <w:pPrChange w:id="3" w:author="Дарья Лапутина" w:date="2021-03-05T14:20:00Z">
                <w:pPr>
                  <w:spacing w:after="0" w:line="240" w:lineRule="auto"/>
                </w:pPr>
              </w:pPrChange>
            </w:pPr>
            <w:ins w:id="4" w:author="Дарья Лапутина" w:date="2021-04-07T16:36:00Z">
              <w:r>
                <w:rPr>
                  <w:lang w:val="en-US"/>
                </w:rPr>
                <w:t>2021-03-28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65174729" w:rsidR="005F249E" w:rsidRPr="00514E18" w:rsidRDefault="000D6CD4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  <w:rPrChange w:id="5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6" w:author="Дарья Лапутина" w:date="2021-04-07T16:3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sad</w:t>
              </w:r>
            </w:ins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5B6DC486" w:rsidR="00807447" w:rsidRPr="00514E18" w:rsidRDefault="000D6CD4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8" w:author="Дарья Лапутина" w:date="2021-04-07T16:3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2</w:t>
              </w:r>
            </w:ins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4B6C37D9" w:rsidR="00807447" w:rsidRPr="00514E18" w:rsidRDefault="000D6CD4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  <w:rPrChange w:id="9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0" w:author="Дарья Лапутина" w:date="2021-04-07T16:3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прочерк</w:t>
              </w:r>
            </w:ins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5A6784CF" w:rsidR="00C32A91" w:rsidRPr="00514E18" w:rsidRDefault="000D6CD4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1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2" w:author="Дарья Лапутина" w:date="2021-04-07T16:3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имяимяимя</w:t>
              </w:r>
            </w:ins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06EAD538" w:rsidR="00C32A91" w:rsidRPr="00514E18" w:rsidRDefault="000D6CD4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3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4" w:author="Дарья Лапутина" w:date="2021-04-07T16:3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1231231</w:t>
              </w:r>
            </w:ins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15D802E8" w:rsidR="009619BE" w:rsidRPr="00514E18" w:rsidRDefault="000D6CD4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5" w:author="Дарья Лапутина" w:date="2021-03-07T19:03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16" w:author="Дарья Лапутина" w:date="2021-04-07T16:3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Имеет опыт договорных отношений</w:t>
              </w:r>
            </w:ins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239100CF" w:rsidR="005E19DC" w:rsidRPr="00514E18" w:rsidRDefault="000D6CD4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  <w:rPrChange w:id="17" w:author="Дарья Лапутина" w:date="2021-03-07T19:03:00Z">
                  <w:rPr>
                    <w:rFonts w:ascii="Times New Roman" w:hAnsi="Times New Roman"/>
                    <w:sz w:val="18"/>
                    <w:szCs w:val="18"/>
                  </w:rPr>
                </w:rPrChange>
              </w:rPr>
            </w:pPr>
            <w:ins w:id="18" w:author="Дарья Лапутина" w:date="2021-04-07T16:36:00Z">
              <w:r>
                <w:rPr>
                  <w:rFonts w:ascii="Times New Roman" w:hAnsi="Times New Roman"/>
                  <w:sz w:val="18"/>
                  <w:szCs w:val="18"/>
                  <w:lang w:val="en-US"/>
                </w:rPr>
                <w:t>Заключение договорных отношений</w:t>
              </w:r>
            </w:ins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75872499" w:rsidR="009619BE" w:rsidRPr="00514E18" w:rsidRDefault="000D6CD4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19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0" w:author="Дарья Лапутина" w:date="2021-04-07T16:3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прочерк</w:t>
              </w:r>
            </w:ins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3257ED53" w:rsidR="009619BE" w:rsidRPr="00514E18" w:rsidRDefault="000D6CD4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  <w:rPrChange w:id="21" w:author="Дарья Лапутина" w:date="2021-03-07T19:05:00Z">
                  <w:rPr>
                    <w:rFonts w:ascii="Times New Roman" w:hAnsi="Times New Roman"/>
                    <w:color w:val="000000"/>
                    <w:sz w:val="18"/>
                    <w:szCs w:val="18"/>
                  </w:rPr>
                </w:rPrChange>
              </w:rPr>
            </w:pPr>
            <w:ins w:id="22" w:author="Дарья Лапутина" w:date="2021-04-07T16:3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333</w:t>
              </w:r>
            </w:ins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5E1C0546" w14:textId="77777777" w:rsidR="000D6CD4" w:rsidRDefault="003D7752" w:rsidP="00547EA4">
            <w:pPr>
              <w:pStyle w:val="a8"/>
              <w:jc w:val="both"/>
              <w:rPr>
                <w:ins w:id="23" w:author="Дарья Лапутина" w:date="2021-04-07T16:36:00Z"/>
                <w:rFonts w:ascii="Times New Roman" w:hAnsi="Times New Roman"/>
                <w:sz w:val="20"/>
                <w:szCs w:val="20"/>
                <w:lang w:val="en-US"/>
              </w:rPr>
            </w:pPr>
            <w:ins w:id="24" w:author="Дарья Лапутина [2]" w:date="2021-03-12T15:19:00Z">
              <w:del w:id="25" w:author="Дарья Лапутина" w:date="2021-04-07T16:36:00Z">
                <w:r w:rsidDel="000D6CD4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{</w:delText>
                </w:r>
              </w:del>
            </w:ins>
            <w:ins w:id="26" w:author="Дарья Лапутина [2]" w:date="2021-03-18T12:51:00Z">
              <w:del w:id="27" w:author="Дарья Лапутина" w:date="2021-04-07T16:36:00Z">
                <w:r w:rsidR="004F6E59" w:rsidDel="000D6CD4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scoring</w:delText>
                </w:r>
              </w:del>
            </w:ins>
            <w:ins w:id="28" w:author="Дарья Лапутина [2]" w:date="2021-03-12T15:19:00Z">
              <w:del w:id="29" w:author="Дарья Лапутина" w:date="2021-04-07T16:36:00Z">
                <w:r w:rsidDel="000D6CD4">
                  <w:rPr>
                    <w:rFonts w:ascii="Times New Roman" w:hAnsi="Times New Roman"/>
                    <w:sz w:val="20"/>
                    <w:szCs w:val="20"/>
                    <w:lang w:val="en-US"/>
                  </w:rPr>
                  <w:delText>}</w:delText>
                </w:r>
              </w:del>
            </w:ins>
            <w:ins w:id="30" w:author="Дарья Лапутина" w:date="2021-04-07T16:36:00Z">
              <w:r w:rsidR="000D6CD4">
                <w:rPr>
                  <w:rFonts w:ascii="Times New Roman" w:hAnsi="Times New Roman"/>
                  <w:sz w:val="20"/>
                  <w:szCs w:val="20"/>
                  <w:lang w:val="en-US"/>
                </w:rPr>
                <w:t>7. essadfafcxcx</w:t>
              </w:r>
            </w:ins>
          </w:p>
          <w:p w14:paraId="4275FBD9" w14:textId="74033228" w:rsidR="000D6CD4" w:rsidRDefault="000D6CD4" w:rsidP="00547EA4">
            <w:pPr>
              <w:pStyle w:val="a8"/>
              <w:jc w:val="both"/>
              <w:rPr>
                <w:ins w:id="31" w:author="Дарья Лапутина" w:date="2021-04-07T16:36:00Z"/>
                <w:rFonts w:ascii="Times New Roman" w:hAnsi="Times New Roman"/>
                <w:sz w:val="20"/>
                <w:szCs w:val="20"/>
                <w:lang w:val="en-US"/>
              </w:rPr>
            </w:pPr>
            <w:ins w:id="32" w:author="Дарья Лапутина" w:date="2021-04-07T16:36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20. sdadadsadas</w:t>
              </w:r>
            </w:ins>
          </w:p>
          <w:p w14:paraId="4275FBD9" w14:textId="74033228" w:rsidR="009871CE" w:rsidRPr="003D7752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3" w:author="Дарья Лапутина [2]" w:date="2021-03-12T15:19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C593AB0" w14:textId="74AB44F0" w:rsidR="009619BE" w:rsidRPr="00C924FB" w:rsidRDefault="000D6CD4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  <w:rPrChange w:id="34" w:author="Дарья Лапутина" w:date="2021-03-10T21:07:00Z">
                  <w:rPr>
                    <w:rFonts w:ascii="Times New Roman" w:hAnsi="Times New Roman"/>
                    <w:sz w:val="20"/>
                    <w:szCs w:val="20"/>
                  </w:rPr>
                </w:rPrChange>
              </w:rPr>
            </w:pPr>
            <w:ins w:id="35" w:author="Дарья Лапутина" w:date="2021-04-07T16:36:00Z">
              <w:r>
                <w:rPr>
                  <w:rFonts w:ascii="Times New Roman" w:hAnsi="Times New Roman"/>
                  <w:sz w:val="20"/>
                  <w:szCs w:val="20"/>
                  <w:lang w:val="en-US"/>
                </w:rPr>
                <w:t>asDAfaGFAsdasd</w:t>
              </w:r>
            </w:ins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087B2A3C" w:rsidR="00662989" w:rsidRPr="008C6AE4" w:rsidRDefault="000D6CD4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ins w:id="36" w:author="Дарья Лапутина" w:date="2021-04-07T16:36:00Z">
              <w:r>
                <w:rPr>
                  <w:rFonts w:ascii="Times New Roman" w:hAnsi="Times New Roman"/>
                  <w:color w:val="000000"/>
                  <w:sz w:val="18"/>
                  <w:szCs w:val="18"/>
                  <w:lang w:val="en-US"/>
                </w:rPr>
                <w:t>Невозможно</w:t>
              </w:r>
            </w:ins>
            <w:del w:id="37" w:author="Дарья Лапутина" w:date="2021-04-06T18:55:00Z"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Возможно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/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 xml:space="preserve">Возможно 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с ограничени</w:delText>
              </w:r>
              <w:r w:rsidR="002D7CF2" w:rsidDel="009A3191">
                <w:rPr>
                  <w:rFonts w:ascii="Times New Roman" w:hAnsi="Times New Roman"/>
                  <w:b/>
                  <w:szCs w:val="18"/>
                </w:rPr>
                <w:delText>е</w:delText>
              </w:r>
              <w:r w:rsidR="00152D3C" w:rsidDel="009A3191">
                <w:rPr>
                  <w:rFonts w:ascii="Times New Roman" w:hAnsi="Times New Roman"/>
                  <w:b/>
                  <w:szCs w:val="18"/>
                </w:rPr>
                <w:delText>м/Не рекомендовано</w:delText>
              </w:r>
            </w:del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45068018" w14:textId="77777777" w:rsidR="005B43A7" w:rsidRDefault="005B43A7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5A5EF1C0" w14:textId="77777777" w:rsidR="00152D3C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Кантатные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C924FB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  <w:rPrChange w:id="38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C924FB">
        <w:rPr>
          <w:rFonts w:ascii="Times New Roman" w:hAnsi="Times New Roman"/>
          <w:iCs/>
          <w:sz w:val="16"/>
          <w:szCs w:val="24"/>
          <w:rPrChange w:id="39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C924FB">
        <w:rPr>
          <w:rFonts w:ascii="Times New Roman" w:hAnsi="Times New Roman"/>
          <w:iCs/>
          <w:sz w:val="16"/>
          <w:szCs w:val="24"/>
          <w:rPrChange w:id="40" w:author="Дарья Лапутина" w:date="2021-03-10T21:07:00Z">
            <w:rPr>
              <w:rFonts w:ascii="Times New Roman" w:hAnsi="Times New Roman"/>
              <w:iCs/>
              <w:sz w:val="16"/>
              <w:szCs w:val="24"/>
              <w:lang w:val="en-US"/>
            </w:rPr>
          </w:rPrChange>
        </w:rPr>
        <w:t xml:space="preserve">: </w:t>
      </w:r>
    </w:p>
    <w:sectPr w:rsidR="009871CE" w:rsidRPr="00C924FB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Дарья Лапутина">
    <w15:presenceInfo w15:providerId="Windows Live" w15:userId="2a8a67b5c00ad779"/>
  </w15:person>
  <w15:person w15:author="Дарья Лапутина [2]">
    <w15:presenceInfo w15:providerId="None" w15:userId="Дарья Лапутина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D6CD4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9A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A0FEC"/>
    <w:rsid w:val="007A1F80"/>
    <w:rsid w:val="007A2996"/>
    <w:rsid w:val="007A3364"/>
    <w:rsid w:val="007A55F7"/>
    <w:rsid w:val="007C4D44"/>
    <w:rsid w:val="007D6801"/>
    <w:rsid w:val="007F1464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4033"/>
    <w:rsid w:val="00EE6659"/>
    <w:rsid w:val="00EF2057"/>
    <w:rsid w:val="00EF66C0"/>
    <w:rsid w:val="00F03532"/>
    <w:rsid w:val="00F13C1A"/>
    <w:rsid w:val="00F147D1"/>
    <w:rsid w:val="00F2175A"/>
    <w:rsid w:val="00F22F3B"/>
    <w:rsid w:val="00F23267"/>
    <w:rsid w:val="00F23C28"/>
    <w:rsid w:val="00F2685C"/>
    <w:rsid w:val="00F37C67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827</Characters>
  <Application>Microsoft Office Word</Application>
  <DocSecurity>4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970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Зассеев Максим Аликович</dc:creator>
  <cp:keywords/>
  <cp:lastModifiedBy>Дарья Лапутина</cp:lastModifiedBy>
  <cp:revision>2</cp:revision>
  <cp:lastPrinted>2019-09-03T07:21:00Z</cp:lastPrinted>
  <dcterms:created xsi:type="dcterms:W3CDTF">2021-04-07T13:36:00Z</dcterms:created>
  <dcterms:modified xsi:type="dcterms:W3CDTF">2021-04-07T13:36:00Z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