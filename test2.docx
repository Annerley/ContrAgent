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782793E" w:rsidR="005F249E" w:rsidRPr="00514E18" w:rsidRDefault="005F249E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6FAD1863" w:rsidR="005F249E" w:rsidRPr="00514E18" w:rsidRDefault="00BF791C">
            <w:pPr>
              <w:rPr>
                <w:highlight w:val="yellow"/>
                <w:lang w:val="en-US"/>
                <w:rPrChange w:id="1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2" w:author="Дарья Лапутина" w:date="2021-03-05T14:20:00Z">
                <w:pPr>
                  <w:spacing w:after="0" w:line="240" w:lineRule="auto"/>
                </w:pPr>
              </w:pPrChange>
            </w:pPr>
            <w:ins w:id="3" w:author="Дарья Лапутина" w:date="2021-03-10T21:11:00Z">
              <w:r>
                <w:rPr>
                  <w:lang w:val="en-US"/>
                </w:rPr>
                <w:t>26.02.2021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E8D73B7" w:rsidR="005F249E" w:rsidRPr="00514E18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0372080F" w:rsidR="00807447" w:rsidRPr="00514E18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39D2718" w:rsidR="00807447" w:rsidRPr="00514E18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C1F3D23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EF1A7F8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DCCD0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0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1" w:author="Дарья Лапутина" w:date="2021-03-07T19:0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{result}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7BD9473A" w:rsidR="005E19DC" w:rsidRPr="00514E18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98E7407" w:rsidR="009619BE" w:rsidRPr="00514E18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3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49062967" w:rsidR="009619BE" w:rsidRPr="00514E18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4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77777777" w:rsidR="009871CE" w:rsidRPr="00547EA4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03A4C8E" w:rsidR="009619BE" w:rsidRPr="00C924FB" w:rsidRDefault="00BF791C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15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16" w:author="Дарья Лапутина" w:date="2021-03-10T21:11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Дополнительная информация </w:t>
              </w:r>
            </w:ins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1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1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19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D3C03"/>
    <w:rsid w:val="003D3EC5"/>
    <w:rsid w:val="003D592E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BF791C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"ГЛОБЭКСБАНК"</Company>
  <LinksUpToDate>false</LinksUpToDate>
  <CharactersWithSpaces>841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2021-03-10T18:11:00Z</dcterms:created>
  <dcterms:modified xsi:type="dcterms:W3CDTF">2021-03-10T18:11:00Z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