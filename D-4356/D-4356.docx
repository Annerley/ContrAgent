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5AF4A372" w:rsidR="005F249E" w:rsidRPr="00514E18" w:rsidRDefault="0042711F" w:rsidP="00C32A91">
            <w:pPr>
              <w:spacing w:after="0" w:line="240" w:lineRule="auto"/>
              <w:rPr>
                <w:color w:val="000000"/>
                <w:lang w:val="en-US"/>
                <w:rPrChange w:id="0" w:author="Дарья Лапутина" w:date="2021-03-07T19:02:00Z">
                  <w:rPr>
                    <w:color w:val="000000"/>
                  </w:rPr>
                </w:rPrChange>
              </w:rPr>
            </w:pPr>
            <w:ins w:id="1" w:author="Дарья Лапутина" w:date="2021-04-07T13:33:00Z">
              <w:r>
                <w:rPr>
                  <w:color w:val="000000"/>
                  <w:lang w:val="en-US"/>
                </w:rPr>
                <w:t>D-4356</w:t>
              </w:r>
            </w:ins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144F3DEF" w:rsidR="005F249E" w:rsidRPr="00514E18" w:rsidRDefault="0042711F">
            <w:pPr>
              <w:rPr>
                <w:highlight w:val="yellow"/>
                <w:lang w:val="en-US"/>
                <w:rPrChange w:id="2" w:author="Дарья Лапутина" w:date="2021-03-07T19:02:00Z">
                  <w:rPr>
                    <w:rFonts w:ascii="Times New Roman" w:hAnsi="Times New Roman"/>
                    <w:sz w:val="18"/>
                    <w:szCs w:val="18"/>
                    <w:highlight w:val="yellow"/>
                    <w:lang w:val="en-US"/>
                  </w:rPr>
                </w:rPrChange>
              </w:rPr>
              <w:pPrChange w:id="3" w:author="Дарья Лапутина" w:date="2021-03-05T14:20:00Z">
                <w:pPr>
                  <w:spacing w:after="0" w:line="240" w:lineRule="auto"/>
                </w:pPr>
              </w:pPrChange>
            </w:pPr>
            <w:ins w:id="4" w:author="Дарья Лапутина" w:date="2021-04-07T13:33:00Z">
              <w:r>
                <w:rPr>
                  <w:lang w:val="en-US"/>
                </w:rPr>
                <w:t>2021-02-26</w:t>
              </w:r>
            </w:ins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527EB044" w:rsidR="005F249E" w:rsidRPr="00514E18" w:rsidRDefault="0042711F" w:rsidP="00EA3FBA">
            <w:pPr>
              <w:pStyle w:val="a8"/>
              <w:jc w:val="both"/>
              <w:rPr>
                <w:rFonts w:ascii="Times New Roman" w:hAnsi="Times New Roman"/>
                <w:sz w:val="18"/>
                <w:szCs w:val="18"/>
                <w:lang w:val="en-US"/>
                <w:rPrChange w:id="5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6" w:author="Дарья Лапутина" w:date="2021-04-07T13:33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прчорк</w:t>
              </w:r>
            </w:ins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09BE9E95" w:rsidR="00807447" w:rsidRPr="00514E18" w:rsidRDefault="0042711F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7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8" w:author="Дарья Лапутина" w:date="2021-04-07T13:33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4</w:t>
              </w:r>
            </w:ins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7B6FF7A6" w:rsidR="00807447" w:rsidRPr="00514E18" w:rsidRDefault="0042711F" w:rsidP="00C32A91">
            <w:pPr>
              <w:pStyle w:val="a8"/>
              <w:rPr>
                <w:rFonts w:ascii="Times New Roman" w:hAnsi="Times New Roman"/>
                <w:sz w:val="18"/>
                <w:szCs w:val="18"/>
                <w:lang w:val="en-US"/>
                <w:rPrChange w:id="9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0" w:author="Дарья Лапутина" w:date="2021-04-07T13:33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прчорк</w:t>
              </w:r>
            </w:ins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3F07C6B3" w:rsidR="00C32A91" w:rsidRPr="00514E18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1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117C8A94" w:rsidR="00C32A91" w:rsidRPr="00514E18" w:rsidRDefault="00C32A91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2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2370E1C3" w:rsidR="009619BE" w:rsidRPr="00514E18" w:rsidRDefault="0042711F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13" w:author="Дарья Лапутина" w:date="2021-03-07T19:03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14" w:author="Дарья Лапутина" w:date="2021-04-07T13:33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Не имеет опыт договорных отношений</w:t>
              </w:r>
            </w:ins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142EC0A5" w:rsidR="005E19DC" w:rsidRPr="00514E18" w:rsidRDefault="0042711F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5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6" w:author="Дарья Лапутина" w:date="2021-04-07T13:33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Заключение дополнительного соглашения</w:t>
              </w:r>
            </w:ins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770E1395" w14:textId="21F677F1" w:rsidR="009619BE" w:rsidRPr="00514E18" w:rsidRDefault="0042711F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17" w:author="Дарья Лапутина" w:date="2021-03-07T19:05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18" w:author="Дарья Лапутина" w:date="2021-04-07T13:33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прчорк</w:t>
              </w:r>
            </w:ins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7DB1FD" w14:textId="27DD0FCC" w:rsidR="009619BE" w:rsidRPr="00514E18" w:rsidRDefault="0042711F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19" w:author="Дарья Лапутина" w:date="2021-03-07T19:05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20" w:author="Дарья Лапутина" w:date="2021-04-07T13:33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4555</w:t>
              </w:r>
            </w:ins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а основании пункта(ов)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4275FBD9" w14:textId="3B08E8B9" w:rsidR="009871CE" w:rsidRPr="003D7752" w:rsidRDefault="003D7752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  <w:rPrChange w:id="21" w:author="Дарья Лапутина [2]" w:date="2021-03-12T15:19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ins w:id="22" w:author="Дарья Лапутина [2]" w:date="2021-03-12T15:19:00Z">
              <w:del w:id="23" w:author="Дарья Лапутина" w:date="2021-04-07T13:33:00Z">
                <w:r w:rsidDel="0042711F">
                  <w:rPr>
                    <w:rFonts w:ascii="Times New Roman" w:hAnsi="Times New Roman"/>
                    <w:sz w:val="20"/>
                    <w:szCs w:val="20"/>
                    <w:lang w:val="en-US"/>
                  </w:rPr>
                  <w:delText>{</w:delText>
                </w:r>
              </w:del>
            </w:ins>
            <w:ins w:id="24" w:author="Дарья Лапутина [2]" w:date="2021-03-18T12:51:00Z">
              <w:del w:id="25" w:author="Дарья Лапутина" w:date="2021-04-07T13:33:00Z">
                <w:r w:rsidR="004F6E59" w:rsidDel="0042711F">
                  <w:rPr>
                    <w:rFonts w:ascii="Times New Roman" w:hAnsi="Times New Roman"/>
                    <w:sz w:val="20"/>
                    <w:szCs w:val="20"/>
                    <w:lang w:val="en-US"/>
                  </w:rPr>
                  <w:delText>scoring</w:delText>
                </w:r>
              </w:del>
            </w:ins>
            <w:ins w:id="26" w:author="Дарья Лапутина [2]" w:date="2021-03-12T15:19:00Z">
              <w:del w:id="27" w:author="Дарья Лапутина" w:date="2021-04-07T13:33:00Z">
                <w:r w:rsidDel="0042711F">
                  <w:rPr>
                    <w:rFonts w:ascii="Times New Roman" w:hAnsi="Times New Roman"/>
                    <w:sz w:val="20"/>
                    <w:szCs w:val="20"/>
                    <w:lang w:val="en-US"/>
                  </w:rPr>
                  <w:delText>}</w:delText>
                </w:r>
              </w:del>
            </w:ins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2C593AB0" w14:textId="1C12B23F" w:rsidR="009619BE" w:rsidRPr="00C924FB" w:rsidRDefault="0042711F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  <w:rPrChange w:id="28" w:author="Дарья Лапутина" w:date="2021-03-10T21:07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ins w:id="29" w:author="Дарья Лапутина" w:date="2021-04-07T13:33:00Z">
              <w:r>
                <w:rPr>
                  <w:rFonts w:ascii="Times New Roman" w:hAnsi="Times New Roman"/>
                  <w:sz w:val="20"/>
                  <w:szCs w:val="20"/>
                  <w:lang w:val="en-US"/>
                </w:rPr>
                <w:t>sdfsfsfsfsdfsfdsfsf</w:t>
              </w:r>
            </w:ins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6497F4CC" w:rsidR="00662989" w:rsidRPr="008C6AE4" w:rsidRDefault="0042711F" w:rsidP="00C96910">
            <w:pPr>
              <w:pStyle w:val="a8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ins w:id="30" w:author="Дарья Лапутина" w:date="2021-04-07T13:33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Возможно</w:t>
              </w:r>
            </w:ins>
            <w:del w:id="31" w:author="Дарья Лапутина" w:date="2021-04-06T18:55:00Z">
              <w:r w:rsidR="002D7CF2" w:rsidDel="009A3191">
                <w:rPr>
                  <w:rFonts w:ascii="Times New Roman" w:hAnsi="Times New Roman"/>
                  <w:b/>
                  <w:szCs w:val="18"/>
                </w:rPr>
                <w:delText>Возможно</w:delText>
              </w:r>
              <w:r w:rsidR="00152D3C" w:rsidDel="009A3191">
                <w:rPr>
                  <w:rFonts w:ascii="Times New Roman" w:hAnsi="Times New Roman"/>
                  <w:b/>
                  <w:szCs w:val="18"/>
                </w:rPr>
                <w:delText>/</w:delText>
              </w:r>
              <w:r w:rsidR="002D7CF2" w:rsidDel="009A3191">
                <w:rPr>
                  <w:rFonts w:ascii="Times New Roman" w:hAnsi="Times New Roman"/>
                  <w:b/>
                  <w:szCs w:val="18"/>
                </w:rPr>
                <w:delText xml:space="preserve">Возможно </w:delText>
              </w:r>
              <w:r w:rsidR="00152D3C" w:rsidDel="009A3191">
                <w:rPr>
                  <w:rFonts w:ascii="Times New Roman" w:hAnsi="Times New Roman"/>
                  <w:b/>
                  <w:szCs w:val="18"/>
                </w:rPr>
                <w:delText>с ограничени</w:delText>
              </w:r>
              <w:r w:rsidR="002D7CF2" w:rsidDel="009A3191">
                <w:rPr>
                  <w:rFonts w:ascii="Times New Roman" w:hAnsi="Times New Roman"/>
                  <w:b/>
                  <w:szCs w:val="18"/>
                </w:rPr>
                <w:delText>е</w:delText>
              </w:r>
              <w:r w:rsidR="00152D3C" w:rsidDel="009A3191">
                <w:rPr>
                  <w:rFonts w:ascii="Times New Roman" w:hAnsi="Times New Roman"/>
                  <w:b/>
                  <w:szCs w:val="18"/>
                </w:rPr>
                <w:delText>м/Не рекомендовано</w:delText>
              </w:r>
            </w:del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45068018" w14:textId="77777777" w:rsidR="005B43A7" w:rsidRDefault="005B43A7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5A5EF1C0" w14:textId="77777777" w:rsidR="00152D3C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Кантатные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Вн. тел.: </w:t>
      </w:r>
    </w:p>
    <w:p w14:paraId="2366A0CC" w14:textId="77777777" w:rsidR="009871CE" w:rsidRPr="00C924FB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  <w:rPrChange w:id="32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C924FB">
        <w:rPr>
          <w:rFonts w:ascii="Times New Roman" w:hAnsi="Times New Roman"/>
          <w:iCs/>
          <w:sz w:val="16"/>
          <w:szCs w:val="24"/>
          <w:rPrChange w:id="33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C924FB">
        <w:rPr>
          <w:rFonts w:ascii="Times New Roman" w:hAnsi="Times New Roman"/>
          <w:iCs/>
          <w:sz w:val="16"/>
          <w:szCs w:val="24"/>
          <w:rPrChange w:id="34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  <w:t xml:space="preserve">: </w:t>
      </w:r>
    </w:p>
    <w:sectPr w:rsidR="009871CE" w:rsidRPr="00C924FB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Дарья Лапутина">
    <w15:presenceInfo w15:providerId="Windows Live" w15:userId="2a8a67b5c00ad779"/>
  </w15:person>
  <w15:person w15:author="Дарья Лапутина [2]">
    <w15:presenceInfo w15:providerId="None" w15:userId="Дарья Лапути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9A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C6623"/>
    <w:rsid w:val="003D3C03"/>
    <w:rsid w:val="003D3EC5"/>
    <w:rsid w:val="003D592E"/>
    <w:rsid w:val="003D7752"/>
    <w:rsid w:val="003E6CF6"/>
    <w:rsid w:val="00401FF8"/>
    <w:rsid w:val="00403C21"/>
    <w:rsid w:val="00405365"/>
    <w:rsid w:val="004145FD"/>
    <w:rsid w:val="004148B9"/>
    <w:rsid w:val="00416256"/>
    <w:rsid w:val="0041628B"/>
    <w:rsid w:val="0042711F"/>
    <w:rsid w:val="0043092B"/>
    <w:rsid w:val="004359B4"/>
    <w:rsid w:val="0043627E"/>
    <w:rsid w:val="00436FC1"/>
    <w:rsid w:val="0044528E"/>
    <w:rsid w:val="0044545F"/>
    <w:rsid w:val="00456A93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6E59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1696"/>
    <w:rsid w:val="006D5257"/>
    <w:rsid w:val="006D6AA5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A0FEC"/>
    <w:rsid w:val="007A1F80"/>
    <w:rsid w:val="007A2996"/>
    <w:rsid w:val="007A3364"/>
    <w:rsid w:val="007A55F7"/>
    <w:rsid w:val="007C4D44"/>
    <w:rsid w:val="007D6801"/>
    <w:rsid w:val="007F1464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191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52E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4033"/>
    <w:rsid w:val="00EE6659"/>
    <w:rsid w:val="00EF2057"/>
    <w:rsid w:val="00EF66C0"/>
    <w:rsid w:val="00F03532"/>
    <w:rsid w:val="00F13C1A"/>
    <w:rsid w:val="00F147D1"/>
    <w:rsid w:val="00F2175A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66F5F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a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a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a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a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a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a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DB4943"/>
    <w:pPr>
      <w:ind w:left="720"/>
      <w:contextualSpacing/>
    </w:pPr>
  </w:style>
  <w:style w:type="paragraph" w:styleId="a8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a7">
    <w:name w:val="Абзац списка Знак"/>
    <w:link w:val="a6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2">
    <w:name w:val="Body Text 2"/>
    <w:basedOn w:val="a"/>
    <w:link w:val="20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20">
    <w:name w:val="Основной текст 2 Знак"/>
    <w:link w:val="2"/>
    <w:rsid w:val="0052024B"/>
    <w:rPr>
      <w:rFonts w:ascii="Garamond" w:eastAsia="Times New Roman" w:hAnsi="Garamond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АО "ГЛОБЭКСБАНК"</Company>
  <LinksUpToDate>false</LinksUpToDate>
  <CharactersWithSpaces>937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Зассеев Максим Аликович</dc:creator>
  <cp:keywords/>
  <cp:lastModifiedBy>Дарья Лапутина</cp:lastModifiedBy>
  <cp:revision>2</cp:revision>
  <cp:lastPrinted>2019-09-03T07:21:00Z</cp:lastPrinted>
  <dcterms:created xsi:type="dcterms:W3CDTF">2021-04-07T10:33:00Z</dcterms:created>
  <dcterms:modified xsi:type="dcterms:W3CDTF">2021-04-07T10:33:00Z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