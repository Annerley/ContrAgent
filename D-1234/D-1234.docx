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18F22461" w:rsidR="005F249E" w:rsidRPr="00514E18" w:rsidRDefault="00934FB6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6T19:05:00Z">
              <w:r>
                <w:rPr>
                  <w:color w:val="000000"/>
                  <w:lang w:val="en-US"/>
                </w:rPr>
                <w:t>D-1234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0FEA6E88" w:rsidR="005F249E" w:rsidRPr="00514E18" w:rsidRDefault="00934FB6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6T19:05:00Z">
              <w:r>
                <w:rPr>
                  <w:lang w:val="en-US"/>
                </w:rPr>
                <w:t>2021-02-26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5A5092DB" w:rsidR="005F249E" w:rsidRPr="00514E18" w:rsidRDefault="00934FB6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6T19:05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sad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8BAEAB8" w:rsidR="00807447" w:rsidRPr="00514E18" w:rsidRDefault="00934FB6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6T19:05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3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17A2DEE4" w:rsidR="00807447" w:rsidRPr="00514E18" w:rsidRDefault="00934FB6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proofErr w:type="spellStart"/>
            <w:ins w:id="10" w:author="Дарья Лапутина" w:date="2021-04-06T19:05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asdadasd</w:t>
              </w:r>
            </w:ins>
            <w:proofErr w:type="spellEnd"/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2F9F1838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5F0A53CF" w:rsidR="00C32A91" w:rsidRPr="00514E18" w:rsidRDefault="00934FB6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4-06T19:05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1234565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B0FDB11" w:rsidR="009619BE" w:rsidRPr="00514E18" w:rsidRDefault="009A3191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5" w:author="Дарья Лапутина" w:date="2021-04-06T18:5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{exp}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22172AA1" w:rsidR="005E19DC" w:rsidRPr="00514E18" w:rsidRDefault="00934FB6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proofErr w:type="spellStart"/>
            <w:ins w:id="17" w:author="Дарья Лапутина" w:date="2021-04-06T19:05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Проверка</w:t>
              </w:r>
              <w:proofErr w:type="spellEnd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на</w:t>
              </w:r>
              <w:proofErr w:type="spellEnd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благонадежность</w:t>
              </w:r>
            </w:ins>
            <w:proofErr w:type="spellEnd"/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232A9580" w:rsidR="009619BE" w:rsidRPr="00514E18" w:rsidRDefault="00934FB6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8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proofErr w:type="spellStart"/>
            <w:ins w:id="19" w:author="Дарья Лапутина" w:date="2021-04-06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xtr</w:t>
              </w:r>
              <w:proofErr w:type="spellEnd"/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 xml:space="preserve"> 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69FBB2B6" w:rsidR="009619BE" w:rsidRPr="00514E18" w:rsidRDefault="00934FB6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0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1" w:author="Дарья Лапутина" w:date="2021-04-06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123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>а основании пункта(</w:t>
            </w:r>
            <w:proofErr w:type="spellStart"/>
            <w:r w:rsidR="009871CE" w:rsidRPr="008C6AE4">
              <w:rPr>
                <w:rFonts w:ascii="Times New Roman" w:hAnsi="Times New Roman"/>
                <w:b/>
                <w:szCs w:val="18"/>
              </w:rPr>
              <w:t>ов</w:t>
            </w:r>
            <w:proofErr w:type="spellEnd"/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E76C5B8" w14:textId="363AA238" w:rsidR="00934FB6" w:rsidRPr="00460E06" w:rsidRDefault="003D7752" w:rsidP="00547EA4">
            <w:pPr>
              <w:pStyle w:val="a8"/>
              <w:jc w:val="both"/>
              <w:rPr>
                <w:ins w:id="22" w:author="Дарья Лапутина" w:date="2021-04-06T19:05:00Z"/>
                <w:rFonts w:ascii="Times New Roman" w:hAnsi="Times New Roman"/>
                <w:sz w:val="20"/>
                <w:szCs w:val="20"/>
                <w:rPrChange w:id="23" w:author="Дарья Лапутина" w:date="2021-04-07T13:16:00Z">
                  <w:rPr>
                    <w:ins w:id="24" w:author="Дарья Лапутина" w:date="2021-04-06T19:05:00Z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</w:pPr>
            <w:ins w:id="25" w:author="Дарья Лапутина [2]" w:date="2021-03-12T15:19:00Z">
              <w:del w:id="26" w:author="Дарья Лапутина" w:date="2021-04-06T19:05:00Z">
                <w:r w:rsidRPr="00460E06" w:rsidDel="00934FB6">
                  <w:rPr>
                    <w:rFonts w:ascii="Times New Roman" w:hAnsi="Times New Roman"/>
                    <w:sz w:val="20"/>
                    <w:szCs w:val="20"/>
                    <w:rPrChange w:id="27" w:author="Дарья Лапутина" w:date="2021-04-07T13:16:00Z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rPrChange>
                  </w:rPr>
                  <w:delText>{</w:delText>
                </w:r>
              </w:del>
            </w:ins>
            <w:ins w:id="28" w:author="Дарья Лапутина [2]" w:date="2021-03-18T12:51:00Z">
              <w:del w:id="29" w:author="Дарья Лапутина" w:date="2021-04-06T19:05:00Z">
                <w:r w:rsidR="004F6E59" w:rsidDel="00934FB6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30" w:author="Дарья Лапутина [2]" w:date="2021-03-12T15:19:00Z">
              <w:del w:id="31" w:author="Дарья Лапутина" w:date="2021-04-06T19:05:00Z">
                <w:r w:rsidRPr="00460E06" w:rsidDel="00934FB6">
                  <w:rPr>
                    <w:rFonts w:ascii="Times New Roman" w:hAnsi="Times New Roman"/>
                    <w:sz w:val="20"/>
                    <w:szCs w:val="20"/>
                    <w:rPrChange w:id="32" w:author="Дарья Лапутина" w:date="2021-04-07T13:16:00Z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rPrChange>
                  </w:rPr>
                  <w:delText>}</w:delText>
                </w:r>
              </w:del>
            </w:ins>
            <w:ins w:id="33" w:author="Дарья Лапутина" w:date="2021-04-06T19:05:00Z">
              <w:r w:rsidR="00934FB6" w:rsidRPr="00460E06">
                <w:rPr>
                  <w:rFonts w:ascii="Times New Roman" w:hAnsi="Times New Roman"/>
                  <w:sz w:val="20"/>
                  <w:szCs w:val="20"/>
                  <w:rPrChange w:id="34" w:author="Дарья Лапутина" w:date="2021-04-07T13:16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17. </w:t>
              </w:r>
              <w:proofErr w:type="spellStart"/>
              <w:r w:rsidR="00934FB6" w:rsidRPr="00460E06">
                <w:rPr>
                  <w:rFonts w:ascii="Times New Roman" w:hAnsi="Times New Roman"/>
                  <w:sz w:val="20"/>
                  <w:szCs w:val="20"/>
                  <w:lang w:val="en-US"/>
                  <w:rPrChange w:id="35" w:author="Дарья Лапутина" w:date="2021-04-07T13:17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xtr</w:t>
              </w:r>
              <w:proofErr w:type="spellEnd"/>
              <w:r w:rsidR="00934FB6" w:rsidRPr="00460E06">
                <w:rPr>
                  <w:rFonts w:ascii="Times New Roman" w:hAnsi="Times New Roman"/>
                  <w:sz w:val="20"/>
                  <w:szCs w:val="20"/>
                  <w:rPrChange w:id="36" w:author="Дарья Лапутина" w:date="2021-04-07T13:17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934FB6" w:rsidRPr="00460E06">
                <w:rPr>
                  <w:rFonts w:ascii="Times New Roman" w:hAnsi="Times New Roman"/>
                  <w:sz w:val="20"/>
                  <w:szCs w:val="20"/>
                  <w:lang w:val="en-US"/>
                  <w:rPrChange w:id="37" w:author="Дарья Лапутина" w:date="2021-04-07T13:17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xtr</w:t>
              </w:r>
              <w:proofErr w:type="spellEnd"/>
              <w:r w:rsidR="00934FB6" w:rsidRPr="00460E06">
                <w:rPr>
                  <w:rFonts w:ascii="Times New Roman" w:hAnsi="Times New Roman"/>
                  <w:sz w:val="20"/>
                  <w:szCs w:val="20"/>
                  <w:rPrChange w:id="38" w:author="Дарья Лапутина" w:date="2021-04-07T13:17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934FB6" w:rsidRPr="00460E06">
                <w:rPr>
                  <w:rFonts w:ascii="Times New Roman" w:hAnsi="Times New Roman"/>
                  <w:sz w:val="20"/>
                  <w:szCs w:val="20"/>
                  <w:lang w:val="en-US"/>
                  <w:rPrChange w:id="39" w:author="Дарья Лапутина" w:date="2021-04-07T13:17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xtr</w:t>
              </w:r>
            </w:ins>
            <w:proofErr w:type="spellEnd"/>
            <w:ins w:id="40" w:author="Дарья Лапутина" w:date="2021-04-07T13:17:00Z">
              <w:r w:rsidR="00460E06">
                <w:rPr>
                  <w:rFonts w:ascii="Arial" w:hAnsi="Arial" w:cs="Arial"/>
                  <w:color w:val="3B4044"/>
                  <w:sz w:val="23"/>
                  <w:szCs w:val="23"/>
                  <w:shd w:val="clear" w:color="auto" w:fill="FFFFFF"/>
                </w:rPr>
                <w:t>&lt;/</w:t>
              </w:r>
              <w:proofErr w:type="spellStart"/>
              <w:r w:rsidR="00460E06">
                <w:rPr>
                  <w:rFonts w:ascii="Arial" w:hAnsi="Arial" w:cs="Arial"/>
                  <w:color w:val="3B4044"/>
                  <w:sz w:val="23"/>
                  <w:szCs w:val="23"/>
                  <w:shd w:val="clear" w:color="auto" w:fill="FFFFFF"/>
                </w:rPr>
                <w:t>font</w:t>
              </w:r>
              <w:proofErr w:type="spellEnd"/>
              <w:r w:rsidR="00460E06">
                <w:rPr>
                  <w:rFonts w:ascii="Arial" w:hAnsi="Arial" w:cs="Arial"/>
                  <w:color w:val="3B4044"/>
                  <w:sz w:val="23"/>
                  <w:szCs w:val="23"/>
                  <w:shd w:val="clear" w:color="auto" w:fill="FFFFFF"/>
                </w:rPr>
                <w:t>&gt;&lt;/b&gt;</w:t>
              </w:r>
            </w:ins>
          </w:p>
          <w:p w14:paraId="4275FBD9" w14:textId="2D8C308F" w:rsidR="00934FB6" w:rsidRPr="00460E06" w:rsidRDefault="00934FB6" w:rsidP="00547EA4">
            <w:pPr>
              <w:pStyle w:val="a8"/>
              <w:jc w:val="both"/>
              <w:rPr>
                <w:ins w:id="41" w:author="Дарья Лапутина" w:date="2021-04-06T19:05:00Z"/>
                <w:rFonts w:ascii="Times New Roman" w:hAnsi="Times New Roman"/>
                <w:sz w:val="20"/>
                <w:szCs w:val="20"/>
                <w:rPrChange w:id="42" w:author="Дарья Лапутина" w:date="2021-04-07T13:16:00Z">
                  <w:rPr>
                    <w:ins w:id="43" w:author="Дарья Лапутина" w:date="2021-04-06T19:05:00Z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</w:pPr>
            <w:ins w:id="44" w:author="Дарья Лапутина" w:date="2021-04-06T19:05:00Z">
              <w:r w:rsidRPr="00460E06">
                <w:rPr>
                  <w:rFonts w:ascii="Times New Roman" w:hAnsi="Times New Roman"/>
                  <w:sz w:val="20"/>
                  <w:szCs w:val="20"/>
                  <w:rPrChange w:id="45" w:author="Дарья Лапутина" w:date="2021-04-07T13:16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18. </w:t>
              </w:r>
              <w:proofErr w:type="spellStart"/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xtr</w:t>
              </w:r>
              <w:proofErr w:type="spellEnd"/>
              <w:r w:rsidRPr="00460E06">
                <w:rPr>
                  <w:rFonts w:ascii="Times New Roman" w:hAnsi="Times New Roman"/>
                  <w:sz w:val="20"/>
                  <w:szCs w:val="20"/>
                  <w:rPrChange w:id="46" w:author="Дарья Лапутина" w:date="2021-04-07T13:16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xtr</w:t>
              </w:r>
              <w:proofErr w:type="spellEnd"/>
              <w:r w:rsidRPr="00460E06">
                <w:rPr>
                  <w:rFonts w:ascii="Times New Roman" w:hAnsi="Times New Roman"/>
                  <w:sz w:val="20"/>
                  <w:szCs w:val="20"/>
                  <w:rPrChange w:id="47" w:author="Дарья Лапутина" w:date="2021-04-07T13:16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xtr</w:t>
              </w:r>
              <w:proofErr w:type="spellEnd"/>
              <w:r w:rsidRPr="00460E06">
                <w:rPr>
                  <w:rFonts w:ascii="Times New Roman" w:hAnsi="Times New Roman"/>
                  <w:sz w:val="20"/>
                  <w:szCs w:val="20"/>
                  <w:rPrChange w:id="48" w:author="Дарья Лапутина" w:date="2021-04-07T13:16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xtr</w:t>
              </w:r>
              <w:proofErr w:type="spellEnd"/>
              <w:r w:rsidRPr="00460E06">
                <w:rPr>
                  <w:rFonts w:ascii="Times New Roman" w:hAnsi="Times New Roman"/>
                  <w:sz w:val="20"/>
                  <w:szCs w:val="20"/>
                  <w:rPrChange w:id="49" w:author="Дарья Лапутина" w:date="2021-04-07T13:16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</w:ins>
          </w:p>
          <w:p w14:paraId="305D59AF" w14:textId="77777777" w:rsidR="009871CE" w:rsidRPr="00460E06" w:rsidRDefault="00934FB6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rPrChange w:id="50" w:author="Дарья Лапутина" w:date="2021-04-07T13:16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51" w:author="Дарья Лапутина" w:date="2021-04-06T19:05:00Z">
              <w:r w:rsidRPr="00460E06">
                <w:rPr>
                  <w:rFonts w:ascii="Times New Roman" w:hAnsi="Times New Roman"/>
                  <w:sz w:val="20"/>
                  <w:szCs w:val="20"/>
                  <w:rPrChange w:id="52" w:author="Дарья Лапутина" w:date="2021-04-07T13:16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7803EBD2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53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0805F5F8" w:rsidR="00662989" w:rsidRPr="008C6AE4" w:rsidRDefault="00934FB6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proofErr w:type="spellStart"/>
            <w:ins w:id="54" w:author="Дарья Лапутина" w:date="2021-04-06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Возможно</w:t>
              </w:r>
              <w:proofErr w:type="spellEnd"/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 xml:space="preserve"> c </w:t>
              </w:r>
              <w:proofErr w:type="spellStart"/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ограничением</w:t>
              </w:r>
            </w:ins>
            <w:proofErr w:type="spellEnd"/>
            <w:del w:id="55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proofErr w:type="spellStart"/>
      <w:r w:rsidRPr="009871CE">
        <w:rPr>
          <w:rFonts w:ascii="Times New Roman" w:hAnsi="Times New Roman"/>
          <w:iCs/>
          <w:sz w:val="16"/>
          <w:szCs w:val="24"/>
        </w:rPr>
        <w:t>Вн</w:t>
      </w:r>
      <w:proofErr w:type="spellEnd"/>
      <w:r w:rsidRPr="009871CE">
        <w:rPr>
          <w:rFonts w:ascii="Times New Roman" w:hAnsi="Times New Roman"/>
          <w:iCs/>
          <w:sz w:val="16"/>
          <w:szCs w:val="24"/>
        </w:rPr>
        <w:t xml:space="preserve">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5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5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58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60E06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34FB6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947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3</cp:revision>
  <cp:lastPrinted>2019-09-03T07:21:00Z</cp:lastPrinted>
  <dcterms:created xsi:type="dcterms:W3CDTF">2021-04-06T16:05:00Z</dcterms:created>
  <dcterms:modified xsi:type="dcterms:W3CDTF">2021-04-07T10:17:00Z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