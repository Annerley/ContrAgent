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31CBD083" w:rsidR="005F249E" w:rsidRPr="00514E18" w:rsidRDefault="00392B38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4-06T18:53:00Z">
              <w:r>
                <w:rPr>
                  <w:color w:val="000000"/>
                  <w:lang w:val="en-US"/>
                </w:rPr>
                <w:t>D-6677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5317CDEE" w:rsidR="005F249E" w:rsidRPr="00514E18" w:rsidRDefault="00392B38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4-06T18:53:00Z">
              <w:r>
                <w:rPr>
                  <w:lang w:val="en-US"/>
                </w:rPr>
                <w:t>2021-02-26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557B3DF7" w:rsidR="005F249E" w:rsidRPr="00514E18" w:rsidRDefault="00392B38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4-06T18:5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ФЫФЫ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08B138EC" w:rsidR="00807447" w:rsidRPr="00514E18" w:rsidRDefault="00392B3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4-06T18:5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2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7FA62309" w:rsidR="00807447" w:rsidRPr="00514E18" w:rsidRDefault="00392B38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4-06T18:5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ФЫФЫ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53440EAF" w:rsidR="00C32A91" w:rsidRPr="00514E18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239B0D7A" w:rsidR="00C32A91" w:rsidRPr="00514E18" w:rsidRDefault="00C32A91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44CC4428" w:rsidR="009619BE" w:rsidRPr="00514E18" w:rsidRDefault="00392B3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3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4" w:author="Дарья Лапутина" w:date="2021-04-06T18:53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Возможно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335819ED" w:rsidR="005E19DC" w:rsidRPr="00514E18" w:rsidRDefault="00392B3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6" w:author="Дарья Лапутина" w:date="2021-04-06T18:5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Закупочная процедура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2B5F30CB" w:rsidR="009619BE" w:rsidRPr="00514E18" w:rsidRDefault="00392B3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7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8" w:author="Дарья Лапутина" w:date="2021-04-06T18:53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ФЫФЫ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0612FD89" w:rsidR="009619BE" w:rsidRPr="00514E18" w:rsidRDefault="00392B3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9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0" w:author="Дарья Лапутина" w:date="2021-04-06T18:53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556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4CB3255C" w:rsidR="009871CE" w:rsidRPr="003D7752" w:rsidRDefault="003D775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1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22" w:author="Дарья Лапутина [2]" w:date="2021-03-12T15:19:00Z">
              <w:del w:id="23" w:author="Дарья Лапутина" w:date="2021-04-06T18:53:00Z">
                <w:r w:rsidDel="00392B38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{</w:delText>
                </w:r>
              </w:del>
            </w:ins>
            <w:ins w:id="24" w:author="Дарья Лапутина [2]" w:date="2021-03-18T12:51:00Z">
              <w:del w:id="25" w:author="Дарья Лапутина" w:date="2021-04-06T18:53:00Z">
                <w:r w:rsidR="004F6E59" w:rsidDel="00392B38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26" w:author="Дарья Лапутина [2]" w:date="2021-03-12T15:19:00Z">
              <w:del w:id="27" w:author="Дарья Лапутина" w:date="2021-04-06T18:53:00Z">
                <w:r w:rsidDel="00392B38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}</w:delText>
                </w:r>
              </w:del>
            </w:ins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21952A8B" w:rsidR="009619BE" w:rsidRPr="00C924FB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8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7777777" w:rsidR="00662989" w:rsidRPr="008C6AE4" w:rsidRDefault="002D7CF2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szCs w:val="18"/>
              </w:rPr>
              <w:t>Возможно</w:t>
            </w:r>
            <w:r w:rsidR="00152D3C">
              <w:rPr>
                <w:rFonts w:ascii="Times New Roman" w:hAnsi="Times New Roman"/>
                <w:b/>
                <w:szCs w:val="18"/>
              </w:rPr>
              <w:t>/</w:t>
            </w:r>
            <w:r>
              <w:rPr>
                <w:rFonts w:ascii="Times New Roman" w:hAnsi="Times New Roman"/>
                <w:b/>
                <w:szCs w:val="18"/>
              </w:rPr>
              <w:t xml:space="preserve">Возможно </w:t>
            </w:r>
            <w:r w:rsidR="00152D3C">
              <w:rPr>
                <w:rFonts w:ascii="Times New Roman" w:hAnsi="Times New Roman"/>
                <w:b/>
                <w:szCs w:val="18"/>
              </w:rPr>
              <w:t>с ограничени</w:t>
            </w:r>
            <w:r>
              <w:rPr>
                <w:rFonts w:ascii="Times New Roman" w:hAnsi="Times New Roman"/>
                <w:b/>
                <w:szCs w:val="18"/>
              </w:rPr>
              <w:t>е</w:t>
            </w:r>
            <w:r w:rsidR="00152D3C">
              <w:rPr>
                <w:rFonts w:ascii="Times New Roman" w:hAnsi="Times New Roman"/>
                <w:b/>
                <w:szCs w:val="18"/>
              </w:rPr>
              <w:t>м/Не рекомендовано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29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0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1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2B38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860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2021-04-06T15:53:00Z</dcterms:created>
  <dcterms:modified xsi:type="dcterms:W3CDTF">2021-04-06T15:53:00Z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